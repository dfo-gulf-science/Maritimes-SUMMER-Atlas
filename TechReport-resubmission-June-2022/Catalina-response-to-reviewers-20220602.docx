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2969A" w14:textId="47C217E7" w:rsidR="00141E04" w:rsidRPr="00141E04" w:rsidRDefault="002D4280" w:rsidP="3A08DAC4">
      <w:pPr>
        <w:rPr>
          <w:i/>
          <w:iCs/>
          <w:color w:val="C45911" w:themeColor="accent2" w:themeShade="BF"/>
        </w:rPr>
      </w:pPr>
      <w:r w:rsidRPr="3A08DAC4">
        <w:rPr>
          <w:i/>
          <w:iCs/>
          <w:color w:val="C45911" w:themeColor="accent2" w:themeShade="BF"/>
          <w:highlight w:val="yellow"/>
        </w:rPr>
        <w:t xml:space="preserve">Below some suggestions, and additions. </w:t>
      </w:r>
      <w:r w:rsidR="000C1A6F" w:rsidRPr="3A08DAC4">
        <w:rPr>
          <w:i/>
          <w:iCs/>
          <w:color w:val="C45911" w:themeColor="accent2" w:themeShade="BF"/>
          <w:highlight w:val="yellow"/>
        </w:rPr>
        <w:t xml:space="preserve">I added reviewers specific comments to help the editor. </w:t>
      </w:r>
      <w:r w:rsidRPr="3A08DAC4">
        <w:rPr>
          <w:i/>
          <w:iCs/>
          <w:color w:val="C45911" w:themeColor="accent2" w:themeShade="BF"/>
          <w:highlight w:val="yellow"/>
        </w:rPr>
        <w:t>Once I get your blessing, ok with some of the question, I can edit the Markdowns directly.</w:t>
      </w:r>
      <w:r w:rsidRPr="3A08DAC4">
        <w:rPr>
          <w:i/>
          <w:iCs/>
          <w:color w:val="C45911" w:themeColor="accent2" w:themeShade="BF"/>
        </w:rPr>
        <w:t xml:space="preserve"> </w:t>
      </w:r>
    </w:p>
    <w:p w14:paraId="3D2236AB" w14:textId="55E68AF0" w:rsidR="00141E04" w:rsidRPr="002D4280" w:rsidRDefault="00141E04">
      <w:pPr>
        <w:rPr>
          <w:ins w:id="0" w:author="Gomez, Catalina" w:date="2021-12-10T08:15:00Z"/>
          <w:i/>
          <w:color w:val="C45911" w:themeColor="accent2" w:themeShade="BF"/>
        </w:rPr>
      </w:pPr>
      <w:r w:rsidRPr="00141E04">
        <w:rPr>
          <w:i/>
          <w:noProof/>
          <w:color w:val="C45911" w:themeColor="accent2" w:themeShade="BF"/>
        </w:rPr>
        <w:drawing>
          <wp:inline distT="0" distB="0" distL="0" distR="0" wp14:anchorId="086D010B" wp14:editId="0526F5FE">
            <wp:extent cx="5943600" cy="13112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1275"/>
                    </a:xfrm>
                    <a:prstGeom prst="rect">
                      <a:avLst/>
                    </a:prstGeom>
                  </pic:spPr>
                </pic:pic>
              </a:graphicData>
            </a:graphic>
          </wp:inline>
        </w:drawing>
      </w:r>
    </w:p>
    <w:p w14:paraId="6CBE9282" w14:textId="77777777" w:rsidR="0012378C" w:rsidRDefault="0012378C">
      <w:r>
        <w:t xml:space="preserve">Dear </w:t>
      </w:r>
      <w:r w:rsidR="0034248A">
        <w:t>Dr. Clements</w:t>
      </w:r>
      <w:r>
        <w:t>,</w:t>
      </w:r>
    </w:p>
    <w:p w14:paraId="66077551" w14:textId="77777777" w:rsidR="0012378C" w:rsidRDefault="0012378C">
      <w:r>
        <w:t xml:space="preserve">Thank you for the feedback on </w:t>
      </w:r>
      <w:r w:rsidR="00B168E2">
        <w:t xml:space="preserve">the </w:t>
      </w:r>
      <w:r>
        <w:t>draft technical report</w:t>
      </w:r>
      <w:r w:rsidR="00B168E2">
        <w:t xml:space="preserve"> that we submitted</w:t>
      </w:r>
      <w:r w:rsidR="00BC3655">
        <w:t xml:space="preserve"> for review </w:t>
      </w:r>
      <w:r w:rsidR="0017691F">
        <w:t xml:space="preserve">back </w:t>
      </w:r>
      <w:r w:rsidR="00BC3655">
        <w:t>in June</w:t>
      </w:r>
      <w:r>
        <w:t>.</w:t>
      </w:r>
      <w:r w:rsidR="00D6767D">
        <w:t xml:space="preserve"> I </w:t>
      </w:r>
      <w:r w:rsidR="00BC3655">
        <w:t>was</w:t>
      </w:r>
      <w:r w:rsidR="00D6767D">
        <w:t xml:space="preserve"> very glad to receive such positive reviews </w:t>
      </w:r>
      <w:r w:rsidR="002E118F">
        <w:t xml:space="preserve">from DFO colleagues, </w:t>
      </w:r>
      <w:r w:rsidR="00D6767D">
        <w:t>and trust that this work can now be published</w:t>
      </w:r>
      <w:r w:rsidR="00BC3655">
        <w:t xml:space="preserve"> in its revised form</w:t>
      </w:r>
      <w:r w:rsidR="00D6767D">
        <w:t>.</w:t>
      </w:r>
    </w:p>
    <w:p w14:paraId="472C9A70" w14:textId="77777777" w:rsidR="0012378C" w:rsidRDefault="0012378C">
      <w:r>
        <w:t xml:space="preserve">We believe that all the comments and issues raised by </w:t>
      </w:r>
      <w:r w:rsidR="00A62AF2">
        <w:t xml:space="preserve">the three </w:t>
      </w:r>
      <w:r>
        <w:t>reviewers have been addressed in the document being resubmitted for publication.</w:t>
      </w:r>
      <w:r w:rsidR="00D6767D">
        <w:t xml:space="preserve"> Responses to individual reviewers appear below.</w:t>
      </w:r>
      <w:r w:rsidR="005B6CE6">
        <w:t xml:space="preserve"> Thanks to the reviewers for their comments, the document is now clearer and some tangible </w:t>
      </w:r>
      <w:r w:rsidR="002E118F">
        <w:t xml:space="preserve">positive </w:t>
      </w:r>
      <w:r w:rsidR="005B6CE6">
        <w:t>changes were done on a number of figures</w:t>
      </w:r>
      <w:r w:rsidR="00A62AF2">
        <w:t xml:space="preserve"> and in the text</w:t>
      </w:r>
      <w:r w:rsidR="005B6CE6">
        <w:t>.</w:t>
      </w:r>
    </w:p>
    <w:p w14:paraId="152D97C0" w14:textId="77777777" w:rsidR="00B168E2" w:rsidRDefault="00B168E2">
      <w:r>
        <w:t xml:space="preserve">If you feel </w:t>
      </w:r>
      <w:r w:rsidR="002E118F">
        <w:t xml:space="preserve">that </w:t>
      </w:r>
      <w:r>
        <w:t xml:space="preserve">the </w:t>
      </w:r>
      <w:r w:rsidR="002E118F">
        <w:t xml:space="preserve">revised </w:t>
      </w:r>
      <w:r>
        <w:t xml:space="preserve">report is </w:t>
      </w:r>
      <w:r w:rsidR="00E54453">
        <w:t>satisfactory and wish to proceed with its publication</w:t>
      </w:r>
      <w:r>
        <w:t xml:space="preserve">, please let me know once the DFO </w:t>
      </w:r>
      <w:commentRangeStart w:id="1"/>
      <w:r>
        <w:t>Library</w:t>
      </w:r>
      <w:commentRangeEnd w:id="1"/>
      <w:r w:rsidR="00C657EA">
        <w:rPr>
          <w:rStyle w:val="CommentReference"/>
        </w:rPr>
        <w:commentReference w:id="1"/>
      </w:r>
      <w:r>
        <w:t xml:space="preserve"> issues a report number </w:t>
      </w:r>
      <w:r w:rsidR="008841F4">
        <w:t xml:space="preserve">and an ISBN, </w:t>
      </w:r>
      <w:r>
        <w:t xml:space="preserve">and I will include </w:t>
      </w:r>
      <w:r w:rsidR="008841F4">
        <w:t>them</w:t>
      </w:r>
      <w:r>
        <w:t xml:space="preserve"> in the final PDF.</w:t>
      </w:r>
    </w:p>
    <w:p w14:paraId="11236B28" w14:textId="77777777" w:rsidR="00D6767D" w:rsidRDefault="00D6767D">
      <w:r>
        <w:t>All the best.</w:t>
      </w:r>
    </w:p>
    <w:p w14:paraId="293112F5" w14:textId="77777777" w:rsidR="0012378C" w:rsidRDefault="0012378C">
      <w:r>
        <w:t>Daniel</w:t>
      </w:r>
      <w:r w:rsidR="0029287D">
        <w:t xml:space="preserve"> </w:t>
      </w:r>
      <w:r w:rsidR="0034248A">
        <w:t xml:space="preserve">Ricard </w:t>
      </w:r>
      <w:r w:rsidR="0029287D">
        <w:t>and co-authors</w:t>
      </w:r>
    </w:p>
    <w:p w14:paraId="5AB10EC7" w14:textId="77777777" w:rsidR="0012378C" w:rsidRDefault="0012378C"/>
    <w:p w14:paraId="5590D6F6" w14:textId="77777777" w:rsidR="007461E6" w:rsidRPr="00AB6C56" w:rsidRDefault="0012378C">
      <w:pPr>
        <w:rPr>
          <w:b/>
          <w:u w:val="single"/>
        </w:rPr>
      </w:pPr>
      <w:r w:rsidRPr="00AB6C56">
        <w:rPr>
          <w:b/>
          <w:u w:val="single"/>
        </w:rPr>
        <w:t>Responses to reviewer 1</w:t>
      </w:r>
      <w:r w:rsidR="00DF6D1C">
        <w:rPr>
          <w:b/>
          <w:u w:val="single"/>
        </w:rPr>
        <w:t xml:space="preserve"> (Koen-Alonso)</w:t>
      </w:r>
    </w:p>
    <w:p w14:paraId="30938012" w14:textId="77777777" w:rsidR="00F065B0" w:rsidRDefault="00F065B0">
      <w:r>
        <w:t xml:space="preserve">We thank </w:t>
      </w:r>
      <w:r w:rsidR="001C5EF1">
        <w:t>Mariano</w:t>
      </w:r>
      <w:r>
        <w:t xml:space="preserve"> for his constructive comments and for his encouraging words.</w:t>
      </w:r>
    </w:p>
    <w:p w14:paraId="25A5112D" w14:textId="77777777" w:rsidR="0012378C" w:rsidRDefault="00AB6C56" w:rsidP="00D6767D">
      <w:pPr>
        <w:pStyle w:val="ListParagraph"/>
        <w:numPr>
          <w:ilvl w:val="0"/>
          <w:numId w:val="1"/>
        </w:numPr>
      </w:pPr>
      <w:r>
        <w:t>Figures 1 and 2 are now appearing in the same order as they are cited in the report.</w:t>
      </w:r>
    </w:p>
    <w:p w14:paraId="4890AEA2" w14:textId="77777777" w:rsidR="00BB78B5" w:rsidRDefault="00BB78B5" w:rsidP="00BB78B5">
      <w:pPr>
        <w:pStyle w:val="ListParagraph"/>
      </w:pPr>
    </w:p>
    <w:p w14:paraId="6B9B81E5" w14:textId="5AED2CE6" w:rsidR="00B03BEC" w:rsidRPr="00B03BEC" w:rsidRDefault="00B03BEC" w:rsidP="00B03BEC">
      <w:pPr>
        <w:pStyle w:val="ListParagraph"/>
        <w:numPr>
          <w:ilvl w:val="0"/>
          <w:numId w:val="1"/>
        </w:numPr>
        <w:rPr>
          <w:i/>
          <w:color w:val="A6A6A6" w:themeColor="background1" w:themeShade="A6"/>
        </w:rPr>
      </w:pPr>
      <w:r w:rsidRPr="00BB78B5">
        <w:rPr>
          <w:i/>
          <w:color w:val="A6A6A6" w:themeColor="background1" w:themeShade="A6"/>
        </w:rPr>
        <w:t>Reviewer:</w:t>
      </w:r>
      <w:r>
        <w:rPr>
          <w:i/>
          <w:color w:val="A6A6A6" w:themeColor="background1" w:themeShade="A6"/>
        </w:rPr>
        <w:t xml:space="preserve"> </w:t>
      </w:r>
      <w:r w:rsidRPr="00B03BEC">
        <w:rPr>
          <w:i/>
          <w:color w:val="A6A6A6" w:themeColor="background1" w:themeShade="A6"/>
        </w:rPr>
        <w:t>It may be worth adding here the standard width of the gear used for analysis. Even though the individual set info is not provided here, this is the only piece of info missing to fully characterize the set as used for calculation of random-stratified indices.</w:t>
      </w:r>
    </w:p>
    <w:p w14:paraId="30A63D90" w14:textId="14D475A7" w:rsidR="00B03BEC" w:rsidRPr="00DD106E" w:rsidRDefault="00B03BEC" w:rsidP="00B03BEC">
      <w:pPr>
        <w:pStyle w:val="ListParagraph"/>
        <w:rPr>
          <w:color w:val="FF0000"/>
        </w:rPr>
      </w:pPr>
      <w:r w:rsidRPr="000C1A6F">
        <w:rPr>
          <w:color w:val="FF0000"/>
          <w:highlight w:val="yellow"/>
        </w:rPr>
        <w:t>Dan: th</w:t>
      </w:r>
      <w:r w:rsidR="00DD106E" w:rsidRPr="000C1A6F">
        <w:rPr>
          <w:color w:val="FF0000"/>
          <w:highlight w:val="yellow"/>
        </w:rPr>
        <w:t xml:space="preserve">e following is the text in the report – I think the width is still missing? I could check with Don? </w:t>
      </w:r>
      <w:r w:rsidRPr="000C1A6F">
        <w:rPr>
          <w:color w:val="FF0000"/>
          <w:highlight w:val="yellow"/>
        </w:rPr>
        <w:t>The basic sampling unit of the survey is a 30-minute fishing tow conducted at a speed of 3.5 knots. This yields a distance towed of 1.75 nautical miles.</w:t>
      </w:r>
    </w:p>
    <w:p w14:paraId="749495F3" w14:textId="77777777" w:rsidR="00B03BEC" w:rsidRPr="00B03BEC" w:rsidRDefault="00B03BEC" w:rsidP="00B03BEC">
      <w:pPr>
        <w:pStyle w:val="ListParagraph"/>
        <w:rPr>
          <w:i/>
          <w:color w:val="A6A6A6" w:themeColor="background1" w:themeShade="A6"/>
        </w:rPr>
      </w:pPr>
    </w:p>
    <w:p w14:paraId="71885B09" w14:textId="7DB8ABDD" w:rsidR="00C657EA" w:rsidRPr="00BB78B5" w:rsidRDefault="00BB78B5" w:rsidP="00BB78B5">
      <w:pPr>
        <w:pStyle w:val="ListParagraph"/>
        <w:numPr>
          <w:ilvl w:val="0"/>
          <w:numId w:val="1"/>
        </w:numPr>
        <w:rPr>
          <w:i/>
          <w:color w:val="A6A6A6" w:themeColor="background1" w:themeShade="A6"/>
        </w:rPr>
      </w:pPr>
      <w:r w:rsidRPr="00BB78B5">
        <w:rPr>
          <w:i/>
          <w:color w:val="A6A6A6" w:themeColor="background1" w:themeShade="A6"/>
        </w:rPr>
        <w:t xml:space="preserve">Reviewer: </w:t>
      </w:r>
      <w:r w:rsidR="00C657EA" w:rsidRPr="00BB78B5">
        <w:rPr>
          <w:i/>
          <w:color w:val="A6A6A6" w:themeColor="background1" w:themeShade="A6"/>
        </w:rPr>
        <w:t>It may be worth adding here the standard width of the gear used for analysis. Even though the individual set info is not provided here, this is the only piece of info missing to fully characterize the set as used for calculation of random-stratified indices.</w:t>
      </w:r>
    </w:p>
    <w:p w14:paraId="17194E79" w14:textId="77777777" w:rsidR="00134669" w:rsidRDefault="00134669" w:rsidP="00BB78B5">
      <w:pPr>
        <w:pStyle w:val="ListParagraph"/>
      </w:pPr>
      <w:r>
        <w:t xml:space="preserve">Table 1 </w:t>
      </w:r>
      <w:r w:rsidR="005B6CE6">
        <w:t xml:space="preserve">(now Table 2) </w:t>
      </w:r>
      <w:r>
        <w:t>was modified to also include the depth range of each stratum in meters.</w:t>
      </w:r>
    </w:p>
    <w:p w14:paraId="40E44881" w14:textId="77777777" w:rsidR="00BB78B5" w:rsidRDefault="00BB78B5" w:rsidP="00BB78B5">
      <w:pPr>
        <w:pStyle w:val="ListParagraph"/>
      </w:pPr>
    </w:p>
    <w:p w14:paraId="022FFAD3" w14:textId="30001CEA" w:rsidR="00D04751" w:rsidRDefault="00B03BEC" w:rsidP="00E3221E">
      <w:pPr>
        <w:pStyle w:val="ListParagraph"/>
        <w:numPr>
          <w:ilvl w:val="0"/>
          <w:numId w:val="1"/>
        </w:numPr>
      </w:pPr>
      <w:r w:rsidRPr="000D1C14">
        <w:rPr>
          <w:i/>
          <w:color w:val="A6A6A6" w:themeColor="background1" w:themeShade="A6"/>
        </w:rPr>
        <w:lastRenderedPageBreak/>
        <w:t xml:space="preserve">Reviewer: Another minor detail. It may be useful to add here some comment on how the sets are standardized for calculations (i.e. by distance, by tow duration, </w:t>
      </w:r>
      <w:proofErr w:type="spellStart"/>
      <w:r w:rsidRPr="000D1C14">
        <w:rPr>
          <w:i/>
          <w:color w:val="A6A6A6" w:themeColor="background1" w:themeShade="A6"/>
        </w:rPr>
        <w:t>etc</w:t>
      </w:r>
      <w:proofErr w:type="spellEnd"/>
      <w:r w:rsidRPr="000D1C14">
        <w:rPr>
          <w:i/>
          <w:color w:val="A6A6A6" w:themeColor="background1" w:themeShade="A6"/>
        </w:rPr>
        <w:t>). Real sets are never perfect and it can be valuable to clarify here how this is done. We often get questions on these details, so it can save you time and data requests if you write this down here.</w:t>
      </w:r>
      <w:r w:rsidR="00D04751" w:rsidRPr="000D1C14">
        <w:rPr>
          <w:i/>
          <w:color w:val="A6A6A6" w:themeColor="background1" w:themeShade="A6"/>
        </w:rPr>
        <w:br/>
      </w:r>
      <w:r w:rsidR="00F44F21">
        <w:t xml:space="preserve">More details were given about the </w:t>
      </w:r>
      <w:del w:id="2" w:author="Gomez, Catalina" w:date="2021-12-10T08:11:00Z">
        <w:r w:rsidR="00F44F21" w:rsidDel="00C657EA">
          <w:delText>standardisation</w:delText>
        </w:r>
      </w:del>
      <w:ins w:id="3" w:author="Gomez, Catalina" w:date="2021-12-10T08:11:00Z">
        <w:r w:rsidR="00C657EA">
          <w:t>standardization</w:t>
        </w:r>
      </w:ins>
      <w:r w:rsidR="00F44F21">
        <w:t xml:space="preserve"> of catch data by trawled distance, and an additional table </w:t>
      </w:r>
      <w:r w:rsidR="005B6CE6">
        <w:t xml:space="preserve">(new Table 1) </w:t>
      </w:r>
      <w:r w:rsidR="00F44F21">
        <w:t>detailing the vessels and fishing gears was added to the document.</w:t>
      </w:r>
      <w:r w:rsidR="00D04751">
        <w:t xml:space="preserve"> </w:t>
      </w:r>
      <w:r w:rsidR="000D1C14" w:rsidRPr="000D1C14">
        <w:rPr>
          <w:color w:val="FF0000"/>
        </w:rPr>
        <w:t>Also</w:t>
      </w:r>
      <w:r w:rsidR="000D1C14">
        <w:rPr>
          <w:color w:val="FF0000"/>
        </w:rPr>
        <w:t>,</w:t>
      </w:r>
      <w:r w:rsidR="000D1C14" w:rsidRPr="000D1C14">
        <w:rPr>
          <w:color w:val="FF0000"/>
        </w:rPr>
        <w:t xml:space="preserve"> note </w:t>
      </w:r>
      <w:r w:rsidR="00D84408">
        <w:rPr>
          <w:color w:val="FF0000"/>
        </w:rPr>
        <w:t>information provided</w:t>
      </w:r>
      <w:r w:rsidR="000D1C14" w:rsidRPr="000D1C14">
        <w:rPr>
          <w:color w:val="FF0000"/>
        </w:rPr>
        <w:t xml:space="preserve"> in section 2.4</w:t>
      </w:r>
      <w:r w:rsidR="000D1C14">
        <w:rPr>
          <w:color w:val="FF0000"/>
        </w:rPr>
        <w:t xml:space="preserve"> “</w:t>
      </w:r>
      <w:r w:rsidR="000D1C14" w:rsidRPr="000D1C14">
        <w:rPr>
          <w:color w:val="FF0000"/>
        </w:rPr>
        <w:t>to make the available samples comparable, catch weight for each species was standardized for the distance towed</w:t>
      </w:r>
      <w:r w:rsidR="000D1C14">
        <w:rPr>
          <w:color w:val="FF0000"/>
        </w:rPr>
        <w:t>”</w:t>
      </w:r>
      <w:r w:rsidR="000D1C14" w:rsidRPr="000D1C14">
        <w:rPr>
          <w:color w:val="FF0000"/>
        </w:rPr>
        <w:t>.</w:t>
      </w:r>
    </w:p>
    <w:p w14:paraId="40489AA8" w14:textId="77777777" w:rsidR="000D1C14" w:rsidRPr="000D1C14" w:rsidRDefault="000D1C14" w:rsidP="000D1C14">
      <w:pPr>
        <w:pStyle w:val="ListParagraph"/>
      </w:pPr>
    </w:p>
    <w:p w14:paraId="7295179A" w14:textId="07937DAA" w:rsidR="00F44F21" w:rsidRDefault="00D04751" w:rsidP="00CE3E48">
      <w:pPr>
        <w:pStyle w:val="ListParagraph"/>
        <w:numPr>
          <w:ilvl w:val="0"/>
          <w:numId w:val="1"/>
        </w:numPr>
      </w:pPr>
      <w:r w:rsidRPr="000D1C14">
        <w:rPr>
          <w:i/>
          <w:color w:val="A6A6A6" w:themeColor="background1" w:themeShade="A6"/>
        </w:rPr>
        <w:t>Reviewer: Some species are not id to the species level, but to the lowest reliable taxonomic level (e.g. lanternfishes). It may be worth noting this here.</w:t>
      </w:r>
      <w:r w:rsidR="000D1C14" w:rsidRPr="000D1C14">
        <w:t xml:space="preserve"> </w:t>
      </w:r>
      <w:r w:rsidR="000D1C14">
        <w:br/>
      </w:r>
      <w:r w:rsidR="00F44F21">
        <w:t>The taxonomic groupings used for the 104</w:t>
      </w:r>
      <w:r w:rsidR="005B6CE6">
        <w:t xml:space="preserve"> species </w:t>
      </w:r>
      <w:r w:rsidR="00BA4869">
        <w:t xml:space="preserve">is now better described in section 2.3. </w:t>
      </w:r>
    </w:p>
    <w:p w14:paraId="4BD2E5F9" w14:textId="77777777" w:rsidR="000D1C14" w:rsidRDefault="000D1C14" w:rsidP="000D1C14">
      <w:pPr>
        <w:pStyle w:val="ListParagraph"/>
      </w:pPr>
    </w:p>
    <w:p w14:paraId="74CD7119" w14:textId="1B36B5CE" w:rsidR="000D1C14" w:rsidRPr="00D04751" w:rsidRDefault="000D1C14" w:rsidP="000D1C14">
      <w:pPr>
        <w:pStyle w:val="ListParagraph"/>
        <w:numPr>
          <w:ilvl w:val="0"/>
          <w:numId w:val="1"/>
        </w:numPr>
      </w:pPr>
      <w:r w:rsidRPr="000D1C14">
        <w:rPr>
          <w:i/>
          <w:color w:val="A6A6A6" w:themeColor="background1" w:themeShade="A6"/>
        </w:rPr>
        <w:t xml:space="preserve">Reviewer: A couple of observations. First, the consistent recording on inverts only happens since 1999. This kind of structural changes may be worthwhile including in Figure 1 together with the description of platforms and gears.  Second, Table 3 suggests that only major </w:t>
      </w:r>
      <w:proofErr w:type="spellStart"/>
      <w:r w:rsidRPr="000D1C14">
        <w:rPr>
          <w:i/>
          <w:color w:val="A6A6A6" w:themeColor="background1" w:themeShade="A6"/>
        </w:rPr>
        <w:t>macroinverts</w:t>
      </w:r>
      <w:proofErr w:type="spellEnd"/>
      <w:r w:rsidRPr="000D1C14">
        <w:rPr>
          <w:i/>
          <w:color w:val="A6A6A6" w:themeColor="background1" w:themeShade="A6"/>
        </w:rPr>
        <w:t xml:space="preserve"> are caught in the survey with some degree of regularity. I imagine these are the key species, but many others I'm sure are also caught, even if they fall into the SR category (e.g. seasnails, sea urchins, </w:t>
      </w:r>
      <w:proofErr w:type="spellStart"/>
      <w:r w:rsidRPr="000D1C14">
        <w:rPr>
          <w:i/>
          <w:color w:val="A6A6A6" w:themeColor="background1" w:themeShade="A6"/>
        </w:rPr>
        <w:t>etc</w:t>
      </w:r>
      <w:proofErr w:type="spellEnd"/>
      <w:r w:rsidRPr="000D1C14">
        <w:rPr>
          <w:i/>
          <w:color w:val="A6A6A6" w:themeColor="background1" w:themeShade="A6"/>
        </w:rPr>
        <w:t>). A brief paragraph describing this can be useful to avoid confusions with those readers that may not be actually familiar with RV surveys.</w:t>
      </w:r>
    </w:p>
    <w:p w14:paraId="0073C3DD" w14:textId="08924F69" w:rsidR="00D04751" w:rsidRPr="000D1C14" w:rsidRDefault="000D1C14" w:rsidP="000C1A6F">
      <w:pPr>
        <w:pStyle w:val="ListParagraph"/>
        <w:rPr>
          <w:color w:val="FF0000"/>
        </w:rPr>
      </w:pPr>
      <w:r w:rsidRPr="000C1A6F">
        <w:rPr>
          <w:color w:val="FF0000"/>
          <w:highlight w:val="yellow"/>
        </w:rPr>
        <w:t>I did not see an answer for this? we could include the following in the caption of Figure 2: “Note that invertebrate species (other than lobster and short-fin squid) have only been systematically recorded since 1999 (Tremblay et al. 2007)” – if this sounds good to you I can include it and add the reference in .bib.</w:t>
      </w:r>
    </w:p>
    <w:p w14:paraId="381AB294" w14:textId="77777777" w:rsidR="000D1C14" w:rsidRDefault="000D1C14" w:rsidP="000D1C14">
      <w:pPr>
        <w:pStyle w:val="ListParagraph"/>
      </w:pPr>
    </w:p>
    <w:p w14:paraId="52F1BB9E" w14:textId="7A08CC68" w:rsidR="009E2889" w:rsidRPr="009E2889" w:rsidRDefault="000D1C14" w:rsidP="009E2889">
      <w:pPr>
        <w:pStyle w:val="ListParagraph"/>
        <w:numPr>
          <w:ilvl w:val="0"/>
          <w:numId w:val="1"/>
        </w:numPr>
        <w:rPr>
          <w:i/>
          <w:color w:val="A6A6A6" w:themeColor="background1" w:themeShade="A6"/>
        </w:rPr>
      </w:pPr>
      <w:r w:rsidRPr="009E2889">
        <w:rPr>
          <w:i/>
          <w:color w:val="A6A6A6" w:themeColor="background1" w:themeShade="A6"/>
        </w:rPr>
        <w:t xml:space="preserve">Reviewer: </w:t>
      </w:r>
      <w:r w:rsidR="009E2889" w:rsidRPr="009E2889">
        <w:rPr>
          <w:i/>
          <w:color w:val="A6A6A6" w:themeColor="background1" w:themeShade="A6"/>
        </w:rPr>
        <w:t>MKA.  the power value has a lot of influence in the output. I know this is done to provide a general characterization of the spatial distribution, but a little bit more of the rational used for choosing 10, as opposed to some other exponent (e.g. 2) can be useful here.</w:t>
      </w:r>
    </w:p>
    <w:p w14:paraId="5CB75B71" w14:textId="452DEDAF" w:rsidR="00544255" w:rsidRPr="009E2889" w:rsidRDefault="00544255" w:rsidP="009E2889">
      <w:pPr>
        <w:pStyle w:val="ListParagraph"/>
      </w:pPr>
      <w:r w:rsidRPr="009E2889">
        <w:t>The justification for using an exponent value of 10 for the IDW spatial interpolation was added to section 2.4.1</w:t>
      </w:r>
      <w:r w:rsidR="00DA4EA6" w:rsidRPr="009E2889">
        <w:t>.</w:t>
      </w:r>
    </w:p>
    <w:p w14:paraId="08C77A42" w14:textId="77777777" w:rsidR="000D1C14" w:rsidRPr="000D1C14" w:rsidRDefault="000D1C14" w:rsidP="000D1C14">
      <w:pPr>
        <w:pStyle w:val="ListParagraph"/>
        <w:rPr>
          <w:i/>
          <w:color w:val="A6A6A6" w:themeColor="background1" w:themeShade="A6"/>
        </w:rPr>
      </w:pPr>
    </w:p>
    <w:p w14:paraId="5FD0DAC4" w14:textId="7E910CE2" w:rsidR="00414643" w:rsidRPr="00414643" w:rsidRDefault="004B6681" w:rsidP="00414643">
      <w:pPr>
        <w:pStyle w:val="ListParagraph"/>
        <w:numPr>
          <w:ilvl w:val="0"/>
          <w:numId w:val="1"/>
        </w:numPr>
        <w:rPr>
          <w:i/>
          <w:color w:val="A6A6A6" w:themeColor="background1" w:themeShade="A6"/>
        </w:rPr>
      </w:pPr>
      <w:r>
        <w:rPr>
          <w:i/>
          <w:color w:val="A6A6A6" w:themeColor="background1" w:themeShade="A6"/>
        </w:rPr>
        <w:t>Reviewer:</w:t>
      </w:r>
      <w:r w:rsidR="00414643" w:rsidRPr="00414643">
        <w:rPr>
          <w:i/>
          <w:color w:val="A6A6A6" w:themeColor="background1" w:themeShade="A6"/>
        </w:rPr>
        <w:t xml:space="preserve"> Not quite sure if this enough as an explanation. Again thinking on potentially non-too fishery readers, a sentence explaining what this is  can be useful.</w:t>
      </w:r>
    </w:p>
    <w:p w14:paraId="2FF8CEC0" w14:textId="46B7EFE5" w:rsidR="00414643" w:rsidRPr="000C1A6F" w:rsidRDefault="00414643" w:rsidP="00414643">
      <w:pPr>
        <w:pStyle w:val="ListParagraph"/>
        <w:rPr>
          <w:color w:val="FF0000"/>
          <w:highlight w:val="yellow"/>
        </w:rPr>
      </w:pPr>
      <w:r>
        <w:t xml:space="preserve"> </w:t>
      </w:r>
      <w:r w:rsidR="00544255">
        <w:t>Section 2.4.4, a more complete description of stratified numbers-at-length has been added.</w:t>
      </w:r>
      <w:r>
        <w:t xml:space="preserve"> </w:t>
      </w:r>
      <w:r w:rsidRPr="000C1A6F">
        <w:rPr>
          <w:color w:val="FF0000"/>
          <w:highlight w:val="yellow"/>
        </w:rPr>
        <w:t>Ops… I did not see the additional explanation</w:t>
      </w:r>
      <w:r w:rsidR="000C1A6F">
        <w:rPr>
          <w:color w:val="FF0000"/>
          <w:highlight w:val="yellow"/>
        </w:rPr>
        <w:t xml:space="preserve">? Maybe I am missing something? </w:t>
      </w:r>
      <w:r w:rsidRPr="000C1A6F">
        <w:rPr>
          <w:color w:val="FF0000"/>
          <w:highlight w:val="yellow"/>
        </w:rPr>
        <w:t xml:space="preserve"> – 2.4.4. has the same text as before. How about replacing with something like this</w:t>
      </w:r>
      <w:r w:rsidR="004B6681" w:rsidRPr="000C1A6F">
        <w:rPr>
          <w:color w:val="FF0000"/>
          <w:highlight w:val="yellow"/>
        </w:rPr>
        <w:t xml:space="preserve"> as long as I got it right?</w:t>
      </w:r>
      <w:r w:rsidRPr="000C1A6F">
        <w:rPr>
          <w:color w:val="FF0000"/>
          <w:highlight w:val="yellow"/>
        </w:rPr>
        <w:t>: “The number of individuals of a catch or catch sample in each length interval (the stratified numbers-at-length) is tabulated for each</w:t>
      </w:r>
    </w:p>
    <w:p w14:paraId="013BD87E" w14:textId="4D1E5350" w:rsidR="00544255" w:rsidRPr="00414643" w:rsidRDefault="00414643" w:rsidP="00414643">
      <w:pPr>
        <w:pStyle w:val="ListParagraph"/>
        <w:rPr>
          <w:color w:val="FF0000"/>
        </w:rPr>
      </w:pPr>
      <w:r w:rsidRPr="000C1A6F">
        <w:rPr>
          <w:color w:val="FF0000"/>
          <w:highlight w:val="yellow"/>
        </w:rPr>
        <w:t xml:space="preserve">seven-year period (1970-2009), and last ten-year period (2010-2020). This length frequency distribution of </w:t>
      </w:r>
      <w:r w:rsidR="004B6681" w:rsidRPr="000C1A6F">
        <w:rPr>
          <w:color w:val="FF0000"/>
          <w:highlight w:val="yellow"/>
        </w:rPr>
        <w:t xml:space="preserve">the </w:t>
      </w:r>
      <w:r w:rsidRPr="000C1A6F">
        <w:rPr>
          <w:color w:val="FF0000"/>
          <w:highlight w:val="yellow"/>
        </w:rPr>
        <w:t>catch is driven by differences in life-history characteristics</w:t>
      </w:r>
      <w:r w:rsidR="004B6681" w:rsidRPr="000C1A6F">
        <w:rPr>
          <w:color w:val="FF0000"/>
          <w:highlight w:val="yellow"/>
        </w:rPr>
        <w:t>,</w:t>
      </w:r>
      <w:r w:rsidRPr="000C1A6F">
        <w:rPr>
          <w:color w:val="FF0000"/>
          <w:highlight w:val="yellow"/>
        </w:rPr>
        <w:t xml:space="preserve"> and </w:t>
      </w:r>
      <w:r w:rsidR="004B6681" w:rsidRPr="000C1A6F">
        <w:rPr>
          <w:color w:val="FF0000"/>
          <w:highlight w:val="yellow"/>
        </w:rPr>
        <w:t xml:space="preserve">its </w:t>
      </w:r>
      <w:r w:rsidRPr="000C1A6F">
        <w:rPr>
          <w:color w:val="FF0000"/>
          <w:highlight w:val="yellow"/>
        </w:rPr>
        <w:t xml:space="preserve">used </w:t>
      </w:r>
      <w:r w:rsidR="004B6681" w:rsidRPr="000C1A6F">
        <w:rPr>
          <w:color w:val="FF0000"/>
          <w:highlight w:val="yellow"/>
        </w:rPr>
        <w:t xml:space="preserve">to assess the average size of fish in the community </w:t>
      </w:r>
      <w:commentRangeStart w:id="4"/>
      <w:r w:rsidRPr="000C1A6F">
        <w:rPr>
          <w:color w:val="FF0000"/>
          <w:highlight w:val="yellow"/>
        </w:rPr>
        <w:t>(ICES 2012</w:t>
      </w:r>
      <w:commentRangeEnd w:id="4"/>
      <w:r w:rsidRPr="000C1A6F">
        <w:rPr>
          <w:rStyle w:val="CommentReference"/>
          <w:highlight w:val="yellow"/>
        </w:rPr>
        <w:commentReference w:id="4"/>
      </w:r>
      <w:r w:rsidRPr="000C1A6F">
        <w:rPr>
          <w:color w:val="FF0000"/>
          <w:highlight w:val="yellow"/>
        </w:rPr>
        <w:t>)”.</w:t>
      </w:r>
    </w:p>
    <w:p w14:paraId="249060FC" w14:textId="77777777" w:rsidR="00414643" w:rsidRDefault="00414643" w:rsidP="00414643">
      <w:pPr>
        <w:pStyle w:val="ListParagraph"/>
      </w:pPr>
    </w:p>
    <w:p w14:paraId="118E46D6" w14:textId="70574ADF" w:rsidR="004B6681" w:rsidRDefault="004B6681" w:rsidP="00A630C9">
      <w:pPr>
        <w:pStyle w:val="ListParagraph"/>
        <w:numPr>
          <w:ilvl w:val="0"/>
          <w:numId w:val="1"/>
        </w:numPr>
        <w:rPr>
          <w:i/>
          <w:color w:val="A6A6A6" w:themeColor="background1" w:themeShade="A6"/>
        </w:rPr>
      </w:pPr>
      <w:r>
        <w:rPr>
          <w:i/>
          <w:color w:val="A6A6A6" w:themeColor="background1" w:themeShade="A6"/>
        </w:rPr>
        <w:t>Reviewer:</w:t>
      </w:r>
      <w:r w:rsidRPr="00414643">
        <w:rPr>
          <w:i/>
          <w:color w:val="A6A6A6" w:themeColor="background1" w:themeShade="A6"/>
        </w:rPr>
        <w:t xml:space="preserve"> </w:t>
      </w:r>
      <w:r w:rsidRPr="004B6681">
        <w:rPr>
          <w:i/>
          <w:color w:val="A6A6A6" w:themeColor="background1" w:themeShade="A6"/>
        </w:rPr>
        <w:t>This should be allometric; in the traditional use of this equation, isometric growth is related to beta=3; if you are estimating beta, then this is your traditional allometric equation.</w:t>
      </w:r>
    </w:p>
    <w:p w14:paraId="5FE04CFD" w14:textId="2DC819C9" w:rsidR="004B6681" w:rsidRPr="004B6681" w:rsidRDefault="004B6681" w:rsidP="004B6681">
      <w:pPr>
        <w:pStyle w:val="ListParagraph"/>
        <w:rPr>
          <w:color w:val="FF0000"/>
        </w:rPr>
      </w:pPr>
      <w:r w:rsidRPr="004B6681">
        <w:rPr>
          <w:color w:val="FF0000"/>
        </w:rPr>
        <w:lastRenderedPageBreak/>
        <w:t>Isometric was updated to allometric in the text.</w:t>
      </w:r>
    </w:p>
    <w:p w14:paraId="02399E85" w14:textId="77777777" w:rsidR="004B6681" w:rsidRDefault="004B6681" w:rsidP="0062619D">
      <w:pPr>
        <w:pStyle w:val="ListParagraph"/>
      </w:pPr>
    </w:p>
    <w:p w14:paraId="68450E22" w14:textId="41B66102" w:rsidR="0062619D" w:rsidRPr="000C1A6F" w:rsidRDefault="0062619D" w:rsidP="0062619D">
      <w:pPr>
        <w:pStyle w:val="ListParagraph"/>
        <w:numPr>
          <w:ilvl w:val="0"/>
          <w:numId w:val="1"/>
        </w:numPr>
        <w:rPr>
          <w:color w:val="FF0000"/>
          <w:highlight w:val="yellow"/>
        </w:rPr>
      </w:pPr>
      <w:r w:rsidRPr="0062619D">
        <w:rPr>
          <w:i/>
          <w:color w:val="A6A6A6" w:themeColor="background1" w:themeShade="A6"/>
        </w:rPr>
        <w:t xml:space="preserve">Reviewer: this needs a little bit more detail. Is this calculated for all individual fish lumped together -the regression-, and then averaged by year, or there is some stratified scaling (e.g. calculating averages by stratum, and them combining), or this is put together in some other way? </w:t>
      </w:r>
      <w:r w:rsidR="009B022E" w:rsidRPr="000C1A6F">
        <w:rPr>
          <w:color w:val="FF0000"/>
        </w:rPr>
        <w:t xml:space="preserve">Text is now updated in section 2.4.5., and it now includes a </w:t>
      </w:r>
      <w:r w:rsidRPr="000C1A6F">
        <w:rPr>
          <w:color w:val="FF0000"/>
        </w:rPr>
        <w:t xml:space="preserve">reference (Le </w:t>
      </w:r>
      <w:proofErr w:type="spellStart"/>
      <w:r w:rsidRPr="000C1A6F">
        <w:rPr>
          <w:color w:val="FF0000"/>
        </w:rPr>
        <w:t>Cren</w:t>
      </w:r>
      <w:proofErr w:type="spellEnd"/>
      <w:r w:rsidRPr="000C1A6F">
        <w:rPr>
          <w:color w:val="FF0000"/>
        </w:rPr>
        <w:t xml:space="preserve"> 1951) with additional details for this calculation.</w:t>
      </w:r>
      <w:r>
        <w:t xml:space="preserve"> </w:t>
      </w:r>
      <w:r w:rsidR="009B022E" w:rsidRPr="000C1A6F">
        <w:rPr>
          <w:highlight w:val="yellow"/>
        </w:rPr>
        <w:t xml:space="preserve">-- </w:t>
      </w:r>
      <w:r w:rsidRPr="000C1A6F">
        <w:rPr>
          <w:color w:val="FF0000"/>
          <w:highlight w:val="yellow"/>
        </w:rPr>
        <w:t>Dan</w:t>
      </w:r>
      <w:r w:rsidR="009B022E" w:rsidRPr="000C1A6F">
        <w:rPr>
          <w:color w:val="FF0000"/>
          <w:highlight w:val="yellow"/>
        </w:rPr>
        <w:t xml:space="preserve"> wondering if we could provide a bit more details? Here some suggestions although I do not know if they capture the indicator properly?: </w:t>
      </w:r>
      <w:r w:rsidRPr="000C1A6F">
        <w:rPr>
          <w:color w:val="FF0000"/>
          <w:highlight w:val="yellow"/>
        </w:rPr>
        <w:t xml:space="preserve"> </w:t>
      </w:r>
      <w:r w:rsidR="009B022E" w:rsidRPr="000C1A6F">
        <w:rPr>
          <w:color w:val="FF0000"/>
          <w:highlight w:val="yellow"/>
        </w:rPr>
        <w:t>“</w:t>
      </w:r>
      <w:r w:rsidRPr="000C1A6F">
        <w:rPr>
          <w:color w:val="FF0000"/>
          <w:highlight w:val="yellow"/>
        </w:rPr>
        <w:t xml:space="preserve">Relative fish condition </w:t>
      </w:r>
      <w:r w:rsidR="009B022E" w:rsidRPr="000C1A6F">
        <w:rPr>
          <w:color w:val="FF0000"/>
          <w:highlight w:val="yellow"/>
        </w:rPr>
        <w:t xml:space="preserve">(C), calculated to describe the </w:t>
      </w:r>
      <w:r w:rsidRPr="000C1A6F">
        <w:rPr>
          <w:color w:val="FF0000"/>
          <w:highlight w:val="yellow"/>
        </w:rPr>
        <w:t xml:space="preserve">health </w:t>
      </w:r>
      <w:r w:rsidR="009B022E" w:rsidRPr="000C1A6F">
        <w:rPr>
          <w:color w:val="FF0000"/>
          <w:highlight w:val="yellow"/>
        </w:rPr>
        <w:t xml:space="preserve">of the species at the </w:t>
      </w:r>
      <w:r w:rsidRPr="000C1A6F">
        <w:rPr>
          <w:color w:val="FF0000"/>
          <w:highlight w:val="yellow"/>
        </w:rPr>
        <w:t>population</w:t>
      </w:r>
      <w:r w:rsidR="009B022E" w:rsidRPr="000C1A6F">
        <w:rPr>
          <w:color w:val="FF0000"/>
          <w:highlight w:val="yellow"/>
        </w:rPr>
        <w:t xml:space="preserve"> (</w:t>
      </w:r>
      <w:r w:rsidRPr="000C1A6F">
        <w:rPr>
          <w:color w:val="FF0000"/>
          <w:highlight w:val="yellow"/>
        </w:rPr>
        <w:t xml:space="preserve">Le </w:t>
      </w:r>
      <w:proofErr w:type="spellStart"/>
      <w:r w:rsidRPr="000C1A6F">
        <w:rPr>
          <w:color w:val="FF0000"/>
          <w:highlight w:val="yellow"/>
        </w:rPr>
        <w:t>Cren</w:t>
      </w:r>
      <w:proofErr w:type="spellEnd"/>
      <w:r w:rsidRPr="000C1A6F">
        <w:rPr>
          <w:color w:val="FF0000"/>
          <w:highlight w:val="yellow"/>
        </w:rPr>
        <w:t xml:space="preserve"> 1951</w:t>
      </w:r>
      <w:r w:rsidR="009B022E" w:rsidRPr="000C1A6F">
        <w:rPr>
          <w:color w:val="FF0000"/>
          <w:highlight w:val="yellow"/>
        </w:rPr>
        <w:t>), was computed as”.</w:t>
      </w:r>
    </w:p>
    <w:p w14:paraId="59A7DB59" w14:textId="77777777" w:rsidR="0062619D" w:rsidRDefault="0062619D" w:rsidP="0062619D">
      <w:pPr>
        <w:pStyle w:val="ListParagraph"/>
      </w:pPr>
    </w:p>
    <w:p w14:paraId="3453F23A" w14:textId="30778ABD" w:rsidR="009B022E" w:rsidRPr="009B022E" w:rsidRDefault="009B022E" w:rsidP="009B022E">
      <w:pPr>
        <w:pStyle w:val="ListParagraph"/>
        <w:numPr>
          <w:ilvl w:val="0"/>
          <w:numId w:val="1"/>
        </w:numPr>
        <w:autoSpaceDE w:val="0"/>
        <w:autoSpaceDN w:val="0"/>
        <w:adjustRightInd w:val="0"/>
        <w:spacing w:after="0" w:line="240" w:lineRule="auto"/>
        <w:rPr>
          <w:color w:val="FF0000"/>
        </w:rPr>
      </w:pPr>
      <w:r w:rsidRPr="009B022E">
        <w:rPr>
          <w:i/>
          <w:color w:val="A6A6A6" w:themeColor="background1" w:themeShade="A6"/>
        </w:rPr>
        <w:t>Reviewer: the section above only indicates the calculation of the biomass index, not abundance. Add abundance in the section above.</w:t>
      </w:r>
      <w:r>
        <w:rPr>
          <w:i/>
          <w:color w:val="A6A6A6" w:themeColor="background1" w:themeShade="A6"/>
        </w:rPr>
        <w:br/>
      </w:r>
      <w:r w:rsidRPr="009B022E">
        <w:rPr>
          <w:color w:val="FF0000"/>
        </w:rPr>
        <w:t>I am not sure what this means?</w:t>
      </w:r>
    </w:p>
    <w:p w14:paraId="60679CE6" w14:textId="77777777" w:rsidR="009B022E" w:rsidRPr="009B022E" w:rsidRDefault="009B022E" w:rsidP="009B022E">
      <w:pPr>
        <w:pStyle w:val="ListParagraph"/>
        <w:rPr>
          <w:i/>
          <w:color w:val="A6A6A6" w:themeColor="background1" w:themeShade="A6"/>
        </w:rPr>
      </w:pPr>
    </w:p>
    <w:p w14:paraId="680F8D7D" w14:textId="63F19F5E" w:rsidR="009B022E" w:rsidRPr="009B022E" w:rsidRDefault="009B022E" w:rsidP="009B022E">
      <w:pPr>
        <w:pStyle w:val="ListParagraph"/>
        <w:numPr>
          <w:ilvl w:val="0"/>
          <w:numId w:val="1"/>
        </w:numPr>
        <w:autoSpaceDE w:val="0"/>
        <w:autoSpaceDN w:val="0"/>
        <w:adjustRightInd w:val="0"/>
        <w:spacing w:after="0" w:line="240" w:lineRule="auto"/>
        <w:rPr>
          <w:i/>
          <w:color w:val="A6A6A6" w:themeColor="background1" w:themeShade="A6"/>
        </w:rPr>
      </w:pPr>
      <w:r w:rsidRPr="009B022E">
        <w:rPr>
          <w:i/>
          <w:color w:val="A6A6A6" w:themeColor="background1" w:themeShade="A6"/>
        </w:rPr>
        <w:t>Reviewer: you need to define Yi as the overall abundance in here.</w:t>
      </w:r>
    </w:p>
    <w:p w14:paraId="6FED1676" w14:textId="245DEB5D" w:rsidR="00A630C9" w:rsidRDefault="00A630C9" w:rsidP="009B022E">
      <w:pPr>
        <w:pStyle w:val="ListParagraph"/>
        <w:autoSpaceDE w:val="0"/>
        <w:autoSpaceDN w:val="0"/>
        <w:adjustRightInd w:val="0"/>
        <w:spacing w:after="0" w:line="240" w:lineRule="auto"/>
      </w:pPr>
      <w:r>
        <w:t>The density-dependence habitat selection model equation in section 2.4.7 was corrected.</w:t>
      </w:r>
    </w:p>
    <w:p w14:paraId="22BAD96B" w14:textId="77777777" w:rsidR="0062619D" w:rsidRDefault="0062619D" w:rsidP="0062619D">
      <w:pPr>
        <w:pStyle w:val="ListParagraph"/>
      </w:pPr>
    </w:p>
    <w:p w14:paraId="7583B203" w14:textId="75124FD8" w:rsidR="00AB6C56" w:rsidRDefault="00AB6C56" w:rsidP="00D6767D">
      <w:pPr>
        <w:pStyle w:val="ListParagraph"/>
        <w:numPr>
          <w:ilvl w:val="0"/>
          <w:numId w:val="1"/>
        </w:numPr>
      </w:pPr>
      <w:r>
        <w:t>The duplicated sentence in section 2.5.1 was removed.</w:t>
      </w:r>
    </w:p>
    <w:p w14:paraId="5A8E13D8" w14:textId="77777777" w:rsidR="0066749B" w:rsidRDefault="0066749B" w:rsidP="0066749B">
      <w:pPr>
        <w:pStyle w:val="ListParagraph"/>
      </w:pPr>
    </w:p>
    <w:p w14:paraId="5851204A" w14:textId="179C2169" w:rsidR="00AB6C56" w:rsidRDefault="00F065B0" w:rsidP="00D6767D">
      <w:pPr>
        <w:pStyle w:val="ListParagraph"/>
        <w:numPr>
          <w:ilvl w:val="0"/>
          <w:numId w:val="1"/>
        </w:numPr>
      </w:pPr>
      <w:r>
        <w:t>“</w:t>
      </w:r>
      <w:r w:rsidR="00AB6C56">
        <w:t>Compliment</w:t>
      </w:r>
      <w:r>
        <w:t>”</w:t>
      </w:r>
      <w:r w:rsidR="00AB6C56">
        <w:t xml:space="preserve"> changed to </w:t>
      </w:r>
      <w:r>
        <w:t>“</w:t>
      </w:r>
      <w:r w:rsidR="00AB6C56">
        <w:t>complement</w:t>
      </w:r>
      <w:r>
        <w:t>”</w:t>
      </w:r>
      <w:r w:rsidR="00AB6C56">
        <w:t xml:space="preserve"> in section 4.1</w:t>
      </w:r>
      <w:r w:rsidR="00DA4EA6">
        <w:t>.</w:t>
      </w:r>
    </w:p>
    <w:p w14:paraId="192B09D8" w14:textId="77777777" w:rsidR="0066749B" w:rsidRDefault="0066749B" w:rsidP="0066749B">
      <w:pPr>
        <w:pStyle w:val="ListParagraph"/>
      </w:pPr>
    </w:p>
    <w:p w14:paraId="32AB0C59" w14:textId="77777777" w:rsidR="00380443" w:rsidRDefault="00E034F8" w:rsidP="0066749B">
      <w:pPr>
        <w:pStyle w:val="ListParagraph"/>
        <w:numPr>
          <w:ilvl w:val="0"/>
          <w:numId w:val="1"/>
        </w:numPr>
      </w:pPr>
      <w:r w:rsidRPr="00E034F8">
        <w:rPr>
          <w:color w:val="FF0000"/>
        </w:rPr>
        <w:t xml:space="preserve">Section 7.27: </w:t>
      </w:r>
      <w:r w:rsidR="00AB6C56">
        <w:t>The classification of cusk (</w:t>
      </w:r>
      <w:proofErr w:type="spellStart"/>
      <w:r w:rsidR="00AB6C56" w:rsidRPr="00BC3655">
        <w:rPr>
          <w:i/>
        </w:rPr>
        <w:t>Brosme</w:t>
      </w:r>
      <w:proofErr w:type="spellEnd"/>
      <w:r w:rsidR="00AB6C56" w:rsidRPr="00BC3655">
        <w:rPr>
          <w:i/>
        </w:rPr>
        <w:t xml:space="preserve"> </w:t>
      </w:r>
      <w:proofErr w:type="spellStart"/>
      <w:r w:rsidR="00AB6C56" w:rsidRPr="00BC3655">
        <w:rPr>
          <w:i/>
        </w:rPr>
        <w:t>brosme</w:t>
      </w:r>
      <w:proofErr w:type="spellEnd"/>
      <w:r w:rsidR="00AB6C56">
        <w:t xml:space="preserve">) as category LI is based on the number of records (between 200 and 1000 records), not on its distribution. So the classification </w:t>
      </w:r>
      <w:r w:rsidR="00BC3655">
        <w:t xml:space="preserve">of this species as category </w:t>
      </w:r>
      <w:r w:rsidR="006426D2">
        <w:t xml:space="preserve">LI </w:t>
      </w:r>
      <w:r w:rsidR="00AB6C56">
        <w:t>is correct</w:t>
      </w:r>
      <w:r w:rsidR="005B6CE6">
        <w:t xml:space="preserve"> and remains unchanged</w:t>
      </w:r>
      <w:r w:rsidR="00AB6C56">
        <w:t>.</w:t>
      </w:r>
    </w:p>
    <w:p w14:paraId="67058FFE" w14:textId="77777777" w:rsidR="00380443" w:rsidRPr="00380443" w:rsidRDefault="00380443" w:rsidP="00380443">
      <w:pPr>
        <w:pStyle w:val="ListParagraph"/>
        <w:rPr>
          <w:color w:val="FF0000"/>
        </w:rPr>
      </w:pPr>
    </w:p>
    <w:p w14:paraId="1A5C53B6" w14:textId="35B87C31" w:rsidR="0066749B" w:rsidRPr="00380443" w:rsidRDefault="00BD1996" w:rsidP="0066749B">
      <w:pPr>
        <w:pStyle w:val="ListParagraph"/>
        <w:numPr>
          <w:ilvl w:val="0"/>
          <w:numId w:val="1"/>
        </w:numPr>
        <w:rPr>
          <w:highlight w:val="yellow"/>
        </w:rPr>
      </w:pPr>
      <w:r w:rsidRPr="00380443">
        <w:rPr>
          <w:color w:val="FF0000"/>
        </w:rPr>
        <w:t>We agree</w:t>
      </w:r>
      <w:r w:rsidR="0066749B" w:rsidRPr="00380443">
        <w:rPr>
          <w:color w:val="FF0000"/>
        </w:rPr>
        <w:t xml:space="preserve"> </w:t>
      </w:r>
      <w:r w:rsidRPr="00380443">
        <w:rPr>
          <w:color w:val="FF0000"/>
        </w:rPr>
        <w:t xml:space="preserve">with the reviewer that a thorough </w:t>
      </w:r>
      <w:commentRangeStart w:id="5"/>
      <w:r w:rsidRPr="00380443">
        <w:rPr>
          <w:color w:val="FF0000"/>
        </w:rPr>
        <w:t>discussion</w:t>
      </w:r>
      <w:commentRangeEnd w:id="5"/>
      <w:r w:rsidR="00E034F8">
        <w:rPr>
          <w:rStyle w:val="CommentReference"/>
        </w:rPr>
        <w:commentReference w:id="5"/>
      </w:r>
      <w:r w:rsidRPr="00380443">
        <w:rPr>
          <w:color w:val="FF0000"/>
        </w:rPr>
        <w:t xml:space="preserve"> of all the information and results presented in this report could be </w:t>
      </w:r>
      <w:r w:rsidR="0066749B" w:rsidRPr="00380443">
        <w:rPr>
          <w:color w:val="FF0000"/>
        </w:rPr>
        <w:t xml:space="preserve">invested in developing </w:t>
      </w:r>
      <w:r w:rsidRPr="00380443">
        <w:rPr>
          <w:color w:val="FF0000"/>
        </w:rPr>
        <w:t xml:space="preserve">one, or more, </w:t>
      </w:r>
      <w:r w:rsidR="0066749B" w:rsidRPr="00380443">
        <w:rPr>
          <w:color w:val="FF0000"/>
        </w:rPr>
        <w:t xml:space="preserve">primary publications. </w:t>
      </w:r>
      <w:r w:rsidRPr="00380443">
        <w:rPr>
          <w:color w:val="FF0000"/>
        </w:rPr>
        <w:t xml:space="preserve">We also agree that providing a series of </w:t>
      </w:r>
      <w:r w:rsidR="0066749B" w:rsidRPr="00380443">
        <w:rPr>
          <w:color w:val="FF0000"/>
        </w:rPr>
        <w:t>key messages</w:t>
      </w:r>
      <w:r w:rsidRPr="00380443">
        <w:rPr>
          <w:color w:val="FF0000"/>
        </w:rPr>
        <w:t xml:space="preserve"> it’s not a “</w:t>
      </w:r>
      <w:r w:rsidR="0066749B" w:rsidRPr="00380443">
        <w:rPr>
          <w:color w:val="FF0000"/>
        </w:rPr>
        <w:t>must have</w:t>
      </w:r>
      <w:r w:rsidRPr="00380443">
        <w:rPr>
          <w:color w:val="FF0000"/>
        </w:rPr>
        <w:t>”</w:t>
      </w:r>
      <w:r w:rsidR="0066749B" w:rsidRPr="00380443">
        <w:rPr>
          <w:color w:val="FF0000"/>
        </w:rPr>
        <w:t xml:space="preserve"> for a report like this</w:t>
      </w:r>
      <w:r w:rsidRPr="00380443">
        <w:rPr>
          <w:color w:val="FF0000"/>
        </w:rPr>
        <w:t xml:space="preserve"> as it would be more appropriate for readers to investigate outputs for each species directly to avoid </w:t>
      </w:r>
      <w:r w:rsidR="000C3B89" w:rsidRPr="00380443">
        <w:rPr>
          <w:color w:val="FF0000"/>
        </w:rPr>
        <w:t xml:space="preserve">potential misleading </w:t>
      </w:r>
      <w:r w:rsidRPr="00380443">
        <w:rPr>
          <w:color w:val="FF0000"/>
        </w:rPr>
        <w:t xml:space="preserve">generic statements. </w:t>
      </w:r>
      <w:r w:rsidR="00E034F8" w:rsidRPr="00380443">
        <w:rPr>
          <w:color w:val="FF0000"/>
        </w:rPr>
        <w:t>W</w:t>
      </w:r>
      <w:r w:rsidRPr="00380443">
        <w:rPr>
          <w:color w:val="FF0000"/>
        </w:rPr>
        <w:t xml:space="preserve">e replaced the last title in the discussion to </w:t>
      </w:r>
      <w:r w:rsidR="0066749B" w:rsidRPr="00380443">
        <w:rPr>
          <w:color w:val="FF0000"/>
        </w:rPr>
        <w:t>"Caveats and proper use of this document</w:t>
      </w:r>
      <w:r w:rsidRPr="00380443">
        <w:rPr>
          <w:color w:val="FF0000"/>
        </w:rPr>
        <w:t xml:space="preserve"> for marine spatial planning purposes</w:t>
      </w:r>
      <w:r w:rsidR="0066749B" w:rsidRPr="00380443">
        <w:rPr>
          <w:color w:val="FF0000"/>
        </w:rPr>
        <w:t>"</w:t>
      </w:r>
      <w:r w:rsidR="00E034F8" w:rsidRPr="00380443">
        <w:rPr>
          <w:color w:val="FF0000"/>
        </w:rPr>
        <w:t xml:space="preserve">, and included some context about the additional remarks focused particularly on the spatial considerations: “The following sections describe considerations related to the spatial analysis presented in this report in hopes of </w:t>
      </w:r>
      <w:r w:rsidR="00380443">
        <w:rPr>
          <w:color w:val="FF0000"/>
        </w:rPr>
        <w:t>kick</w:t>
      </w:r>
      <w:r w:rsidR="00E034F8" w:rsidRPr="00380443">
        <w:rPr>
          <w:color w:val="FF0000"/>
        </w:rPr>
        <w:t>starting future discussions</w:t>
      </w:r>
      <w:r w:rsidR="000C3B89" w:rsidRPr="00380443">
        <w:rPr>
          <w:color w:val="FF0000"/>
        </w:rPr>
        <w:t xml:space="preserve"> in the context of spatial planning</w:t>
      </w:r>
      <w:r w:rsidR="00E034F8" w:rsidRPr="00380443">
        <w:rPr>
          <w:color w:val="FF0000"/>
        </w:rPr>
        <w:t xml:space="preserve">. In the future, </w:t>
      </w:r>
      <w:r w:rsidR="009F1430" w:rsidRPr="00380443">
        <w:rPr>
          <w:color w:val="FF0000"/>
        </w:rPr>
        <w:t xml:space="preserve">it is our hope </w:t>
      </w:r>
      <w:r w:rsidR="00380443">
        <w:rPr>
          <w:color w:val="FF0000"/>
        </w:rPr>
        <w:t xml:space="preserve">that </w:t>
      </w:r>
      <w:r w:rsidR="00E034F8" w:rsidRPr="00380443">
        <w:rPr>
          <w:color w:val="FF0000"/>
        </w:rPr>
        <w:t xml:space="preserve">other working groups (e.g. Ecosystem based Fisheries Management), </w:t>
      </w:r>
      <w:r w:rsidR="00380443">
        <w:rPr>
          <w:color w:val="FF0000"/>
        </w:rPr>
        <w:t xml:space="preserve">as well as science </w:t>
      </w:r>
      <w:r w:rsidR="00E034F8" w:rsidRPr="00380443">
        <w:rPr>
          <w:color w:val="FF0000"/>
        </w:rPr>
        <w:t>processes (e.g. State of the Ocean reporting</w:t>
      </w:r>
      <w:r w:rsidR="000C3B89" w:rsidRPr="00380443">
        <w:rPr>
          <w:color w:val="FF0000"/>
        </w:rPr>
        <w:t xml:space="preserve">, </w:t>
      </w:r>
      <w:r w:rsidR="009F1430" w:rsidRPr="00380443">
        <w:rPr>
          <w:color w:val="FF0000"/>
        </w:rPr>
        <w:t>secondary groundfish stock assessments</w:t>
      </w:r>
      <w:r w:rsidR="00E034F8" w:rsidRPr="00380443">
        <w:rPr>
          <w:color w:val="FF0000"/>
        </w:rPr>
        <w:t xml:space="preserve">) can </w:t>
      </w:r>
      <w:r w:rsidR="00F60A56">
        <w:rPr>
          <w:color w:val="FF0000"/>
        </w:rPr>
        <w:t xml:space="preserve">use the </w:t>
      </w:r>
      <w:r w:rsidR="00F60A56" w:rsidRPr="00380443">
        <w:rPr>
          <w:color w:val="FF0000"/>
        </w:rPr>
        <w:t xml:space="preserve">reproducible </w:t>
      </w:r>
      <w:r w:rsidR="00F60A56">
        <w:rPr>
          <w:color w:val="FF0000"/>
        </w:rPr>
        <w:t xml:space="preserve">outputs provided in this document as a stepping stone to </w:t>
      </w:r>
      <w:r w:rsidR="00380443">
        <w:rPr>
          <w:color w:val="FF0000"/>
        </w:rPr>
        <w:t xml:space="preserve">support and </w:t>
      </w:r>
      <w:r w:rsidR="000C3B89" w:rsidRPr="00380443">
        <w:rPr>
          <w:color w:val="FF0000"/>
        </w:rPr>
        <w:t xml:space="preserve">advance their </w:t>
      </w:r>
      <w:r w:rsidR="009F1430" w:rsidRPr="00380443">
        <w:rPr>
          <w:color w:val="FF0000"/>
        </w:rPr>
        <w:t xml:space="preserve">commitments and </w:t>
      </w:r>
      <w:r w:rsidR="000C3B89" w:rsidRPr="00380443">
        <w:rPr>
          <w:color w:val="FF0000"/>
        </w:rPr>
        <w:t>priorities</w:t>
      </w:r>
      <w:r w:rsidR="00F60A56">
        <w:rPr>
          <w:color w:val="FF0000"/>
        </w:rPr>
        <w:t xml:space="preserve"> in a more efficient manner</w:t>
      </w:r>
      <w:r w:rsidR="00E034F8" w:rsidRPr="00380443">
        <w:rPr>
          <w:color w:val="FF0000"/>
        </w:rPr>
        <w:t xml:space="preserve">”. </w:t>
      </w:r>
      <w:r w:rsidR="00380443" w:rsidRPr="00380443">
        <w:rPr>
          <w:color w:val="FF0000"/>
          <w:highlight w:val="yellow"/>
        </w:rPr>
        <w:t>Dan: thoughts about this before I proceed?</w:t>
      </w:r>
    </w:p>
    <w:p w14:paraId="09A95812" w14:textId="77777777" w:rsidR="0012378C" w:rsidRPr="00AB6C56" w:rsidRDefault="0012378C">
      <w:pPr>
        <w:rPr>
          <w:b/>
          <w:u w:val="single"/>
        </w:rPr>
      </w:pPr>
      <w:r w:rsidRPr="00AB6C56">
        <w:rPr>
          <w:b/>
          <w:u w:val="single"/>
        </w:rPr>
        <w:t>Responses to reviewer 2</w:t>
      </w:r>
      <w:r w:rsidR="00DF6D1C">
        <w:rPr>
          <w:b/>
          <w:u w:val="single"/>
        </w:rPr>
        <w:t xml:space="preserve"> (anonymous)</w:t>
      </w:r>
    </w:p>
    <w:p w14:paraId="40A45CE4" w14:textId="77777777" w:rsidR="00D6767D" w:rsidRDefault="00D6767D" w:rsidP="00D6767D">
      <w:r>
        <w:t>We thank reviewer 2 for his/her constructive comments and for his/her encouraging words.</w:t>
      </w:r>
    </w:p>
    <w:p w14:paraId="544FA391" w14:textId="1C4334F0" w:rsidR="00E00EC5" w:rsidRPr="00E00EC5" w:rsidRDefault="00B7753F" w:rsidP="00E00EC5">
      <w:pPr>
        <w:pStyle w:val="ListParagraph"/>
        <w:numPr>
          <w:ilvl w:val="0"/>
          <w:numId w:val="1"/>
        </w:numPr>
        <w:autoSpaceDE w:val="0"/>
        <w:autoSpaceDN w:val="0"/>
        <w:adjustRightInd w:val="0"/>
        <w:spacing w:after="0" w:line="240" w:lineRule="auto"/>
        <w:rPr>
          <w:i/>
          <w:color w:val="A6A6A6" w:themeColor="background1" w:themeShade="A6"/>
        </w:rPr>
      </w:pPr>
      <w:r>
        <w:rPr>
          <w:i/>
          <w:color w:val="A6A6A6" w:themeColor="background1" w:themeShade="A6"/>
        </w:rPr>
        <w:lastRenderedPageBreak/>
        <w:t xml:space="preserve">Reviewer: </w:t>
      </w:r>
      <w:r w:rsidR="00E00EC5" w:rsidRPr="00E00EC5">
        <w:rPr>
          <w:i/>
          <w:color w:val="A6A6A6" w:themeColor="background1" w:themeShade="A6"/>
        </w:rPr>
        <w:t>Page vii, line 182 and throughout – feel free to ignore this nit-picky question, but is preferences the right word? Personally, I tend to doubt that I know the preferences of a species and, as such, I tend to use the word associations.</w:t>
      </w:r>
    </w:p>
    <w:p w14:paraId="7C8C7310" w14:textId="73555591" w:rsidR="00385AF4" w:rsidRDefault="00385AF4" w:rsidP="00B7753F">
      <w:pPr>
        <w:pStyle w:val="ListParagraph"/>
        <w:ind w:left="770"/>
      </w:pPr>
      <w:r>
        <w:t>The term “environmental preferences” was changed to “environmental associations”</w:t>
      </w:r>
      <w:r w:rsidR="00ED1873">
        <w:t xml:space="preserve"> in the title of the report as well as in the text.</w:t>
      </w:r>
      <w:r w:rsidR="00FC3A30" w:rsidRPr="00FC3A30">
        <w:t xml:space="preserve"> </w:t>
      </w:r>
      <w:r w:rsidR="00FC3A30">
        <w:t xml:space="preserve">- </w:t>
      </w:r>
      <w:r w:rsidR="00FC3A30" w:rsidRPr="00380443">
        <w:rPr>
          <w:color w:val="FF0000"/>
          <w:highlight w:val="yellow"/>
        </w:rPr>
        <w:t xml:space="preserve">Dan: you may want to change that in the abstract as well –  “Les </w:t>
      </w:r>
      <w:proofErr w:type="spellStart"/>
      <w:r w:rsidR="00FC3A30" w:rsidRPr="00380443">
        <w:rPr>
          <w:color w:val="FF0000"/>
          <w:highlight w:val="yellow"/>
        </w:rPr>
        <w:t>préférences</w:t>
      </w:r>
      <w:proofErr w:type="spellEnd"/>
      <w:r w:rsidR="00FC3A30" w:rsidRPr="00380443">
        <w:rPr>
          <w:color w:val="FF0000"/>
          <w:highlight w:val="yellow"/>
        </w:rPr>
        <w:t>”.</w:t>
      </w:r>
    </w:p>
    <w:p w14:paraId="5182470C" w14:textId="77777777" w:rsidR="00B7753F" w:rsidRDefault="00B7753F" w:rsidP="00B7753F">
      <w:pPr>
        <w:pStyle w:val="ListParagraph"/>
        <w:ind w:left="770"/>
      </w:pPr>
    </w:p>
    <w:p w14:paraId="33271DA8" w14:textId="18D74BD5" w:rsidR="00D42816" w:rsidRDefault="00FC3A30" w:rsidP="00D76C79">
      <w:pPr>
        <w:pStyle w:val="ListParagraph"/>
        <w:numPr>
          <w:ilvl w:val="0"/>
          <w:numId w:val="2"/>
        </w:numPr>
      </w:pPr>
      <w:r w:rsidRPr="00FC3A30">
        <w:rPr>
          <w:i/>
          <w:color w:val="A6A6A6" w:themeColor="background1" w:themeShade="A6"/>
        </w:rPr>
        <w:t>Reviewer: Page 6, lines 312-313 – consider clarifying what is meant by number of observations / records. I assume it is the number of sets each species has been found across the whole survey time-series and not the total number of individuals recorded.</w:t>
      </w:r>
      <w:r w:rsidRPr="00FC3A30">
        <w:rPr>
          <w:rFonts w:ascii="Arial" w:hAnsi="Arial" w:cs="Arial"/>
        </w:rPr>
        <w:t xml:space="preserve"> </w:t>
      </w:r>
      <w:r w:rsidRPr="00FC3A30">
        <w:rPr>
          <w:rFonts w:ascii="Arial" w:hAnsi="Arial" w:cs="Arial"/>
        </w:rPr>
        <w:br/>
      </w:r>
      <w:r w:rsidR="006F373C">
        <w:t xml:space="preserve">What is meant by “number of records” was clarified </w:t>
      </w:r>
      <w:r w:rsidR="00D42816">
        <w:t>in the text, it now explicitly states that it is the number of sets where a species was caught, to distinguish it from the number of individuals caught.</w:t>
      </w:r>
      <w:r>
        <w:t xml:space="preserve"> </w:t>
      </w:r>
    </w:p>
    <w:p w14:paraId="390F32B4" w14:textId="77777777" w:rsidR="00FC3A30" w:rsidRDefault="00FC3A30" w:rsidP="00FC3A30">
      <w:pPr>
        <w:pStyle w:val="ListParagraph"/>
        <w:ind w:left="770"/>
      </w:pPr>
    </w:p>
    <w:p w14:paraId="7EA97EC8" w14:textId="4788D305" w:rsidR="006F373C" w:rsidRDefault="003F62C3" w:rsidP="003F62C3">
      <w:pPr>
        <w:pStyle w:val="ListParagraph"/>
        <w:numPr>
          <w:ilvl w:val="0"/>
          <w:numId w:val="2"/>
        </w:numPr>
      </w:pPr>
      <w:r w:rsidRPr="003F62C3">
        <w:rPr>
          <w:i/>
          <w:color w:val="A6A6A6" w:themeColor="background1" w:themeShade="A6"/>
        </w:rPr>
        <w:t>Reviewer: Page 7, line 325 – for those not familiar with the Maritimes survey, consider clarifying why 1999 is the year after which invertebrate species have been consistently sampled. Why would this be the case if the performance of the gear-vessel combos has been fairly consistent across the whole time-series (Page 15, lines 336-338)?</w:t>
      </w:r>
      <w:r>
        <w:rPr>
          <w:i/>
          <w:color w:val="A6A6A6" w:themeColor="background1" w:themeShade="A6"/>
        </w:rPr>
        <w:br/>
      </w:r>
      <w:r w:rsidR="00D42816">
        <w:t>The reason explaining why invertebrate species were not consistently identified prior to 1999 has been added to section 2.3.</w:t>
      </w:r>
    </w:p>
    <w:p w14:paraId="0DE78B61" w14:textId="77777777" w:rsidR="003F62C3" w:rsidRDefault="003F62C3" w:rsidP="003F62C3">
      <w:pPr>
        <w:pStyle w:val="ListParagraph"/>
        <w:ind w:left="770"/>
      </w:pPr>
    </w:p>
    <w:p w14:paraId="718D8D3A" w14:textId="62A7F469" w:rsidR="003F62C3" w:rsidRPr="003F62C3" w:rsidRDefault="003F62C3" w:rsidP="00371423">
      <w:pPr>
        <w:pStyle w:val="ListParagraph"/>
        <w:numPr>
          <w:ilvl w:val="0"/>
          <w:numId w:val="2"/>
        </w:numPr>
        <w:rPr>
          <w:i/>
          <w:color w:val="A6A6A6" w:themeColor="background1" w:themeShade="A6"/>
        </w:rPr>
      </w:pPr>
      <w:r w:rsidRPr="003F62C3">
        <w:rPr>
          <w:i/>
          <w:color w:val="A6A6A6" w:themeColor="background1" w:themeShade="A6"/>
        </w:rPr>
        <w:t>Reviewer</w:t>
      </w:r>
      <w:r w:rsidR="00CD32C8">
        <w:rPr>
          <w:i/>
          <w:color w:val="A6A6A6" w:themeColor="background1" w:themeShade="A6"/>
        </w:rPr>
        <w:t>:</w:t>
      </w:r>
      <w:r w:rsidRPr="003F62C3">
        <w:rPr>
          <w:i/>
          <w:color w:val="A6A6A6" w:themeColor="background1" w:themeShade="A6"/>
        </w:rPr>
        <w:t xml:space="preserve"> Page 16, lines 371-372 – this looks like </w:t>
      </w:r>
      <w:proofErr w:type="spellStart"/>
      <w:r w:rsidRPr="003F62C3">
        <w:rPr>
          <w:i/>
          <w:color w:val="A6A6A6" w:themeColor="background1" w:themeShade="A6"/>
        </w:rPr>
        <w:t>LeCren’s</w:t>
      </w:r>
      <w:proofErr w:type="spellEnd"/>
      <w:r w:rsidRPr="003F62C3">
        <w:rPr>
          <w:i/>
          <w:color w:val="A6A6A6" w:themeColor="background1" w:themeShade="A6"/>
        </w:rPr>
        <w:t xml:space="preserve"> relative condition. Consider adding a citation to </w:t>
      </w:r>
      <w:proofErr w:type="spellStart"/>
      <w:r w:rsidRPr="003F62C3">
        <w:rPr>
          <w:i/>
          <w:color w:val="A6A6A6" w:themeColor="background1" w:themeShade="A6"/>
        </w:rPr>
        <w:t>LeCren</w:t>
      </w:r>
      <w:proofErr w:type="spellEnd"/>
      <w:r w:rsidRPr="003F62C3">
        <w:rPr>
          <w:i/>
          <w:color w:val="A6A6A6" w:themeColor="background1" w:themeShade="A6"/>
        </w:rPr>
        <w:t xml:space="preserve"> 1951</w:t>
      </w:r>
      <w:r>
        <w:rPr>
          <w:i/>
          <w:color w:val="A6A6A6" w:themeColor="background1" w:themeShade="A6"/>
        </w:rPr>
        <w:t xml:space="preserve">. </w:t>
      </w:r>
      <w:r w:rsidRPr="003F62C3">
        <w:rPr>
          <w:i/>
          <w:color w:val="A6A6A6" w:themeColor="background1" w:themeShade="A6"/>
        </w:rPr>
        <w:t>Also, clarify how large and small fish are defined.</w:t>
      </w:r>
    </w:p>
    <w:p w14:paraId="4771CD2B" w14:textId="5A92AA21" w:rsidR="00281B63" w:rsidRPr="003F62C3" w:rsidRDefault="00281B63" w:rsidP="003F62C3">
      <w:pPr>
        <w:pStyle w:val="ListParagraph"/>
        <w:ind w:left="770"/>
        <w:rPr>
          <w:color w:val="FF0000"/>
        </w:rPr>
      </w:pPr>
      <w:r>
        <w:t xml:space="preserve">The relative fish condition defined in section 2.4.5 now cites </w:t>
      </w:r>
      <w:proofErr w:type="spellStart"/>
      <w:r>
        <w:t>LeCren</w:t>
      </w:r>
      <w:proofErr w:type="spellEnd"/>
      <w:r>
        <w:t xml:space="preserve"> (1951</w:t>
      </w:r>
      <w:r w:rsidRPr="00380443">
        <w:rPr>
          <w:color w:val="FF0000"/>
          <w:highlight w:val="yellow"/>
        </w:rPr>
        <w:t>)</w:t>
      </w:r>
      <w:r w:rsidR="003F62C3" w:rsidRPr="00380443">
        <w:rPr>
          <w:color w:val="FF0000"/>
          <w:highlight w:val="yellow"/>
        </w:rPr>
        <w:t>--</w:t>
      </w:r>
      <w:r w:rsidR="003F62C3" w:rsidRPr="00380443">
        <w:rPr>
          <w:i/>
          <w:color w:val="FF0000"/>
          <w:highlight w:val="yellow"/>
        </w:rPr>
        <w:t xml:space="preserve"> how large and small fish are defined?</w:t>
      </w:r>
    </w:p>
    <w:p w14:paraId="1589B618" w14:textId="77777777" w:rsidR="003F62C3" w:rsidRDefault="003F62C3" w:rsidP="003F62C3">
      <w:pPr>
        <w:pStyle w:val="ListParagraph"/>
        <w:ind w:left="770"/>
      </w:pPr>
    </w:p>
    <w:p w14:paraId="73D8D70A" w14:textId="51DFECDA" w:rsidR="00777A96" w:rsidRDefault="00CD32C8" w:rsidP="000F7BC0">
      <w:pPr>
        <w:pStyle w:val="ListParagraph"/>
        <w:numPr>
          <w:ilvl w:val="0"/>
          <w:numId w:val="2"/>
        </w:numPr>
      </w:pPr>
      <w:r w:rsidRPr="003F62C3">
        <w:rPr>
          <w:i/>
          <w:color w:val="A6A6A6" w:themeColor="background1" w:themeShade="A6"/>
        </w:rPr>
        <w:t>Reviewer</w:t>
      </w:r>
      <w:r>
        <w:rPr>
          <w:i/>
          <w:color w:val="A6A6A6" w:themeColor="background1" w:themeShade="A6"/>
        </w:rPr>
        <w:t xml:space="preserve">: </w:t>
      </w:r>
      <w:r w:rsidRPr="00CD32C8">
        <w:rPr>
          <w:i/>
          <w:color w:val="A6A6A6" w:themeColor="background1" w:themeShade="A6"/>
        </w:rPr>
        <w:t>Page 16, line 383 – wording suggestion: “… we implemented a generalized linear model using …”</w:t>
      </w:r>
      <w:r>
        <w:rPr>
          <w:i/>
          <w:color w:val="A6A6A6" w:themeColor="background1" w:themeShade="A6"/>
        </w:rPr>
        <w:t xml:space="preserve"> </w:t>
      </w:r>
      <w:r>
        <w:rPr>
          <w:i/>
          <w:color w:val="A6A6A6" w:themeColor="background1" w:themeShade="A6"/>
        </w:rPr>
        <w:br/>
      </w:r>
      <w:r w:rsidR="00777A96">
        <w:t>Rewording in section 2.4.7 to “</w:t>
      </w:r>
      <w:r w:rsidR="00777A96" w:rsidRPr="00777A96">
        <w:t>we implemented a generalized linear model</w:t>
      </w:r>
      <w:r w:rsidR="00777A96">
        <w:t>” as suggested</w:t>
      </w:r>
      <w:r w:rsidR="00D42816">
        <w:t>.</w:t>
      </w:r>
    </w:p>
    <w:p w14:paraId="1AFB2C83" w14:textId="345773C6" w:rsidR="00CD32C8" w:rsidRDefault="00CD32C8" w:rsidP="00CD32C8">
      <w:pPr>
        <w:pStyle w:val="ListParagraph"/>
        <w:ind w:left="770"/>
      </w:pPr>
    </w:p>
    <w:p w14:paraId="60BE9477" w14:textId="48B7E52E" w:rsidR="00777A96" w:rsidRDefault="00CD32C8" w:rsidP="007A29AB">
      <w:pPr>
        <w:pStyle w:val="ListParagraph"/>
        <w:numPr>
          <w:ilvl w:val="0"/>
          <w:numId w:val="2"/>
        </w:numPr>
      </w:pPr>
      <w:r w:rsidRPr="00CD32C8">
        <w:rPr>
          <w:i/>
          <w:color w:val="A6A6A6" w:themeColor="background1" w:themeShade="A6"/>
        </w:rPr>
        <w:t>Reviewer:</w:t>
      </w:r>
      <w:r w:rsidRPr="00CD32C8">
        <w:rPr>
          <w:rFonts w:ascii="Arial" w:hAnsi="Arial" w:cs="Arial"/>
        </w:rPr>
        <w:t xml:space="preserve"> </w:t>
      </w:r>
      <w:r w:rsidRPr="00CD32C8">
        <w:rPr>
          <w:i/>
          <w:color w:val="A6A6A6" w:themeColor="background1" w:themeShade="A6"/>
        </w:rPr>
        <w:t>Page 16, lines 385-388 – should a capital Y be used ($Y_{</w:t>
      </w:r>
      <w:proofErr w:type="spellStart"/>
      <w:r w:rsidRPr="00CD32C8">
        <w:rPr>
          <w:i/>
          <w:color w:val="A6A6A6" w:themeColor="background1" w:themeShade="A6"/>
        </w:rPr>
        <w:t>h,i</w:t>
      </w:r>
      <w:proofErr w:type="spellEnd"/>
      <w:r w:rsidRPr="00CD32C8">
        <w:rPr>
          <w:i/>
          <w:color w:val="A6A6A6" w:themeColor="background1" w:themeShade="A6"/>
        </w:rPr>
        <w:t>}$)? Should the &lt; and &gt; symbols be used rather than the &lt;= symbol? Should the sentence end with the symbol $Y_{</w:t>
      </w:r>
      <w:proofErr w:type="spellStart"/>
      <w:r w:rsidRPr="00CD32C8">
        <w:rPr>
          <w:i/>
          <w:color w:val="A6A6A6" w:themeColor="background1" w:themeShade="A6"/>
        </w:rPr>
        <w:t>i</w:t>
      </w:r>
      <w:proofErr w:type="spellEnd"/>
      <w:r w:rsidRPr="00CD32C8">
        <w:rPr>
          <w:i/>
          <w:color w:val="A6A6A6" w:themeColor="background1" w:themeShade="A6"/>
        </w:rPr>
        <w:t>}$? Finally, note here that approximately equal means “within a standard error from zero” (Page 18, line 431).</w:t>
      </w:r>
      <w:r>
        <w:rPr>
          <w:i/>
          <w:color w:val="A6A6A6" w:themeColor="background1" w:themeShade="A6"/>
        </w:rPr>
        <w:t xml:space="preserve"> </w:t>
      </w:r>
      <w:r>
        <w:rPr>
          <w:i/>
          <w:color w:val="A6A6A6" w:themeColor="background1" w:themeShade="A6"/>
        </w:rPr>
        <w:br/>
      </w:r>
      <w:r w:rsidR="00777A96">
        <w:t>The density-dependence habitat selection model equation in section 2.4.7 was corrected.</w:t>
      </w:r>
    </w:p>
    <w:p w14:paraId="6BCED784" w14:textId="77777777" w:rsidR="00CD32C8" w:rsidRDefault="00CD32C8" w:rsidP="00CD32C8">
      <w:pPr>
        <w:pStyle w:val="ListParagraph"/>
        <w:ind w:left="770"/>
      </w:pPr>
    </w:p>
    <w:p w14:paraId="50B1E81A" w14:textId="06D9701E" w:rsidR="00CD32C8" w:rsidRPr="00CD32C8" w:rsidRDefault="00CD32C8" w:rsidP="001F00E6">
      <w:pPr>
        <w:pStyle w:val="ListParagraph"/>
        <w:numPr>
          <w:ilvl w:val="0"/>
          <w:numId w:val="2"/>
        </w:numPr>
        <w:rPr>
          <w:i/>
          <w:color w:val="A6A6A6" w:themeColor="background1" w:themeShade="A6"/>
        </w:rPr>
      </w:pPr>
      <w:r w:rsidRPr="00CD32C8">
        <w:rPr>
          <w:i/>
          <w:color w:val="A6A6A6" w:themeColor="background1" w:themeShade="A6"/>
        </w:rPr>
        <w:t>Reviewer:</w:t>
      </w:r>
      <w:r w:rsidRPr="00CD32C8">
        <w:rPr>
          <w:rFonts w:ascii="Arial" w:hAnsi="Arial" w:cs="Arial"/>
        </w:rPr>
        <w:t xml:space="preserve"> </w:t>
      </w:r>
      <w:r w:rsidRPr="00CD32C8">
        <w:rPr>
          <w:i/>
          <w:color w:val="A6A6A6" w:themeColor="background1" w:themeShade="A6"/>
        </w:rPr>
        <w:t xml:space="preserve">Page 17, line 394 – consider adding a short preamble noting that the appendix figures are organized into types A-F and these letters are used as a suffix in the appendix figure labels. </w:t>
      </w:r>
      <w:r w:rsidRPr="00CD32C8">
        <w:rPr>
          <w:i/>
          <w:color w:val="A6A6A6" w:themeColor="background1" w:themeShade="A6"/>
        </w:rPr>
        <w:br/>
      </w:r>
      <w:r w:rsidRPr="00CD32C8">
        <w:rPr>
          <w:color w:val="FF0000"/>
        </w:rPr>
        <w:t>A preamble was included.</w:t>
      </w:r>
    </w:p>
    <w:p w14:paraId="7834B744" w14:textId="77777777" w:rsidR="00CD32C8" w:rsidRPr="00CD32C8" w:rsidRDefault="00CD32C8" w:rsidP="00CD32C8">
      <w:pPr>
        <w:pStyle w:val="ListParagraph"/>
        <w:rPr>
          <w:i/>
          <w:color w:val="A6A6A6" w:themeColor="background1" w:themeShade="A6"/>
        </w:rPr>
      </w:pPr>
    </w:p>
    <w:p w14:paraId="7EF02DE8" w14:textId="1D60B459" w:rsidR="00CD32C8" w:rsidRPr="00380443" w:rsidRDefault="00CD32C8" w:rsidP="00CD32C8">
      <w:pPr>
        <w:pStyle w:val="ListParagraph"/>
        <w:numPr>
          <w:ilvl w:val="0"/>
          <w:numId w:val="2"/>
        </w:numPr>
        <w:rPr>
          <w:i/>
          <w:color w:val="C45911" w:themeColor="accent2" w:themeShade="BF"/>
          <w:highlight w:val="yellow"/>
        </w:rPr>
      </w:pPr>
      <w:r w:rsidRPr="00380443">
        <w:rPr>
          <w:i/>
          <w:color w:val="C45911" w:themeColor="accent2" w:themeShade="BF"/>
          <w:highlight w:val="yellow"/>
        </w:rPr>
        <w:t>Dan: I think there is a number missing in section</w:t>
      </w:r>
      <w:r w:rsidR="00380443">
        <w:rPr>
          <w:i/>
          <w:color w:val="C45911" w:themeColor="accent2" w:themeShade="BF"/>
          <w:highlight w:val="yellow"/>
        </w:rPr>
        <w:t>?</w:t>
      </w:r>
    </w:p>
    <w:p w14:paraId="5F1E0FD8" w14:textId="42DA9E90" w:rsidR="00CD32C8" w:rsidRPr="00CD32C8" w:rsidRDefault="00CD32C8" w:rsidP="00380443">
      <w:pPr>
        <w:pStyle w:val="ListParagraph"/>
        <w:ind w:left="770"/>
        <w:rPr>
          <w:i/>
          <w:color w:val="A6A6A6" w:themeColor="background1" w:themeShade="A6"/>
        </w:rPr>
      </w:pPr>
      <w:r w:rsidRPr="00CD32C8">
        <w:rPr>
          <w:i/>
          <w:noProof/>
          <w:color w:val="A6A6A6" w:themeColor="background1" w:themeShade="A6"/>
        </w:rPr>
        <w:drawing>
          <wp:inline distT="0" distB="0" distL="0" distR="0" wp14:anchorId="755BFAEF" wp14:editId="64B69E27">
            <wp:extent cx="5624047" cy="5563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24047" cy="556308"/>
                    </a:xfrm>
                    <a:prstGeom prst="rect">
                      <a:avLst/>
                    </a:prstGeom>
                  </pic:spPr>
                </pic:pic>
              </a:graphicData>
            </a:graphic>
          </wp:inline>
        </w:drawing>
      </w:r>
    </w:p>
    <w:p w14:paraId="6C061402" w14:textId="3D18B6B3" w:rsidR="00CD32C8" w:rsidRPr="00380443" w:rsidRDefault="00CD32C8" w:rsidP="00C83D0E">
      <w:pPr>
        <w:pStyle w:val="ListParagraph"/>
        <w:numPr>
          <w:ilvl w:val="0"/>
          <w:numId w:val="2"/>
        </w:numPr>
        <w:rPr>
          <w:rFonts w:ascii="Arial" w:hAnsi="Arial" w:cs="Arial"/>
        </w:rPr>
      </w:pPr>
      <w:r w:rsidRPr="00380443">
        <w:rPr>
          <w:i/>
          <w:color w:val="A6A6A6" w:themeColor="background1" w:themeShade="A6"/>
        </w:rPr>
        <w:lastRenderedPageBreak/>
        <w:t>Reviewer: Page 17, line 396 – suggestion: “For Category LF, LI, and SF”</w:t>
      </w:r>
      <w:r w:rsidR="00380443" w:rsidRPr="00380443">
        <w:rPr>
          <w:i/>
          <w:color w:val="A6A6A6" w:themeColor="background1" w:themeShade="A6"/>
        </w:rPr>
        <w:t xml:space="preserve">. </w:t>
      </w:r>
      <w:r w:rsidRPr="00380443">
        <w:rPr>
          <w:i/>
          <w:color w:val="A6A6A6" w:themeColor="background1" w:themeShade="A6"/>
        </w:rPr>
        <w:t>Reviewer:</w:t>
      </w:r>
      <w:r w:rsidRPr="00380443">
        <w:rPr>
          <w:rFonts w:ascii="Arial" w:hAnsi="Arial" w:cs="Arial"/>
        </w:rPr>
        <w:t xml:space="preserve"> </w:t>
      </w:r>
      <w:r w:rsidRPr="00380443">
        <w:rPr>
          <w:i/>
          <w:color w:val="A6A6A6" w:themeColor="background1" w:themeShade="A6"/>
        </w:rPr>
        <w:t>Page 17, line 406 – suggestion: “For Category LF, LI, and SF”</w:t>
      </w:r>
    </w:p>
    <w:p w14:paraId="46183316" w14:textId="02EA5915" w:rsidR="00BD29B2" w:rsidRPr="00380443" w:rsidRDefault="00380443" w:rsidP="00380443">
      <w:pPr>
        <w:pStyle w:val="ListParagraph"/>
        <w:ind w:left="770"/>
        <w:rPr>
          <w:color w:val="FF0000"/>
        </w:rPr>
      </w:pPr>
      <w:r w:rsidRPr="00380443">
        <w:rPr>
          <w:color w:val="FF0000"/>
        </w:rPr>
        <w:t>We updated relevant sections with the appropriate categories</w:t>
      </w:r>
      <w:r>
        <w:rPr>
          <w:color w:val="FF0000"/>
        </w:rPr>
        <w:t xml:space="preserve">, however, generic were appropriate in this section. </w:t>
      </w:r>
    </w:p>
    <w:p w14:paraId="45BDB3D7" w14:textId="77777777" w:rsidR="00CD32C8" w:rsidRPr="00CD32C8" w:rsidRDefault="00CD32C8" w:rsidP="00CD32C8">
      <w:pPr>
        <w:pStyle w:val="ListParagraph"/>
        <w:rPr>
          <w:i/>
          <w:color w:val="A6A6A6" w:themeColor="background1" w:themeShade="A6"/>
        </w:rPr>
      </w:pPr>
    </w:p>
    <w:p w14:paraId="0A52808F" w14:textId="1B430952" w:rsidR="00777A96" w:rsidRDefault="00CD32C8" w:rsidP="00BA3A08">
      <w:pPr>
        <w:pStyle w:val="ListParagraph"/>
        <w:numPr>
          <w:ilvl w:val="0"/>
          <w:numId w:val="2"/>
        </w:numPr>
      </w:pPr>
      <w:r w:rsidRPr="00CD32C8">
        <w:rPr>
          <w:i/>
          <w:color w:val="A6A6A6" w:themeColor="background1" w:themeShade="A6"/>
        </w:rPr>
        <w:t>Reviewer: Sections 3.1 and 3.2 – I suppose this information could be considered methods or results. Consider shifting it to the methods section.</w:t>
      </w:r>
      <w:r>
        <w:rPr>
          <w:rFonts w:ascii="Arial" w:hAnsi="Arial" w:cs="Arial"/>
        </w:rPr>
        <w:t xml:space="preserve"> </w:t>
      </w:r>
      <w:r>
        <w:rPr>
          <w:rFonts w:ascii="Arial" w:hAnsi="Arial" w:cs="Arial"/>
        </w:rPr>
        <w:br/>
      </w:r>
      <w:r w:rsidR="00250415">
        <w:t xml:space="preserve">Sections 3.1 and 3.2 were kept in the Results section as they describe the </w:t>
      </w:r>
      <w:r w:rsidR="008A38B1">
        <w:t>actual number of sets that were conducted and the cumulative frequency distributions of depth, bottom temperature and bottom salinity of those sets. The reviewer suggested moving these sections to the Methods section but they really are results.</w:t>
      </w:r>
    </w:p>
    <w:p w14:paraId="0E0CDDFC" w14:textId="77777777" w:rsidR="00CD32C8" w:rsidRDefault="00CD32C8" w:rsidP="00CD32C8">
      <w:pPr>
        <w:pStyle w:val="ListParagraph"/>
      </w:pPr>
    </w:p>
    <w:p w14:paraId="1A1AB3EF" w14:textId="77777777" w:rsidR="0012378C" w:rsidRDefault="00DF6D1C" w:rsidP="00D6767D">
      <w:pPr>
        <w:pStyle w:val="ListParagraph"/>
        <w:numPr>
          <w:ilvl w:val="0"/>
          <w:numId w:val="2"/>
        </w:numPr>
      </w:pPr>
      <w:r>
        <w:t>“</w:t>
      </w:r>
      <w:proofErr w:type="spellStart"/>
      <w:r>
        <w:t>wasd</w:t>
      </w:r>
      <w:proofErr w:type="spellEnd"/>
      <w:r>
        <w:t>” changed to “was” in section 4.2</w:t>
      </w:r>
    </w:p>
    <w:p w14:paraId="180FD89D" w14:textId="77777777" w:rsidR="00CD32C8" w:rsidRDefault="00CD32C8" w:rsidP="00CD32C8">
      <w:pPr>
        <w:pStyle w:val="ListParagraph"/>
        <w:ind w:left="770"/>
      </w:pPr>
    </w:p>
    <w:p w14:paraId="1A0CBFFB" w14:textId="135DED5D" w:rsidR="00BD29B2" w:rsidRPr="00BD29B2" w:rsidRDefault="00BD29B2" w:rsidP="00181DEC">
      <w:pPr>
        <w:pStyle w:val="ListParagraph"/>
        <w:numPr>
          <w:ilvl w:val="0"/>
          <w:numId w:val="2"/>
        </w:numPr>
        <w:rPr>
          <w:i/>
          <w:color w:val="A6A6A6" w:themeColor="background1" w:themeShade="A6"/>
        </w:rPr>
      </w:pPr>
      <w:r w:rsidRPr="00CD32C8">
        <w:rPr>
          <w:i/>
          <w:color w:val="A6A6A6" w:themeColor="background1" w:themeShade="A6"/>
        </w:rPr>
        <w:t>Reviewer:</w:t>
      </w:r>
      <w:r>
        <w:rPr>
          <w:i/>
          <w:color w:val="A6A6A6" w:themeColor="background1" w:themeShade="A6"/>
        </w:rPr>
        <w:t xml:space="preserve"> </w:t>
      </w:r>
      <w:r w:rsidRPr="00BD29B2">
        <w:rPr>
          <w:i/>
          <w:color w:val="A6A6A6" w:themeColor="background1" w:themeShade="A6"/>
        </w:rPr>
        <w:t>Page 23, lines 463-464 – wording suggestion: “…interpolating observed weight by species using inverse-distance weighting (IDW), and …”  &amp;  Page 25, line 530 – consider adding a sentence here to segue into the next section (e.g., “This presents challenges for developing consistent spatial products for marine spatial planning”).</w:t>
      </w:r>
    </w:p>
    <w:p w14:paraId="0D75A454" w14:textId="43C46086" w:rsidR="00D3153C" w:rsidRDefault="00D3153C" w:rsidP="00D6767D">
      <w:pPr>
        <w:pStyle w:val="ListParagraph"/>
        <w:numPr>
          <w:ilvl w:val="0"/>
          <w:numId w:val="2"/>
        </w:numPr>
      </w:pPr>
      <w:r>
        <w:t>The text was modified</w:t>
      </w:r>
      <w:r w:rsidR="00BD29B2">
        <w:t xml:space="preserve"> </w:t>
      </w:r>
      <w:r w:rsidR="00BD29B2" w:rsidRPr="00BD29B2">
        <w:rPr>
          <w:color w:val="FF0000"/>
        </w:rPr>
        <w:t>in the discussion</w:t>
      </w:r>
      <w:r w:rsidRPr="00BD29B2">
        <w:rPr>
          <w:color w:val="FF0000"/>
        </w:rPr>
        <w:t xml:space="preserve"> </w:t>
      </w:r>
      <w:r>
        <w:t xml:space="preserve">to include all the wording </w:t>
      </w:r>
      <w:r w:rsidR="00DD77C8">
        <w:t xml:space="preserve">and editorial </w:t>
      </w:r>
      <w:r>
        <w:t>changes suggested by reviewer 2.</w:t>
      </w:r>
    </w:p>
    <w:p w14:paraId="7E47ECCF" w14:textId="46D132B6" w:rsidR="0012378C" w:rsidRPr="00AB6C56" w:rsidRDefault="00156778">
      <w:pPr>
        <w:rPr>
          <w:b/>
          <w:u w:val="single"/>
        </w:rPr>
      </w:pPr>
      <w:r>
        <w:rPr>
          <w:b/>
          <w:u w:val="single"/>
        </w:rPr>
        <w:br/>
      </w:r>
      <w:r w:rsidR="0012378C" w:rsidRPr="00AB6C56">
        <w:rPr>
          <w:b/>
          <w:u w:val="single"/>
        </w:rPr>
        <w:t>Responses to reviewer 3</w:t>
      </w:r>
      <w:r w:rsidR="00DF6D1C">
        <w:rPr>
          <w:b/>
          <w:u w:val="single"/>
        </w:rPr>
        <w:t xml:space="preserve"> (Cook)</w:t>
      </w:r>
    </w:p>
    <w:p w14:paraId="2854BFE8" w14:textId="77777777" w:rsidR="00DF6D1C" w:rsidRDefault="00DF6D1C" w:rsidP="00DF6D1C">
      <w:r>
        <w:t xml:space="preserve">We thank </w:t>
      </w:r>
      <w:r w:rsidR="001C5EF1">
        <w:t xml:space="preserve">Adam </w:t>
      </w:r>
      <w:r>
        <w:t>for his constructive comments and for his encouraging words.</w:t>
      </w:r>
    </w:p>
    <w:p w14:paraId="000E889C" w14:textId="5C61ABF8" w:rsidR="00156778" w:rsidRPr="00156778" w:rsidRDefault="00156778" w:rsidP="00986B73">
      <w:pPr>
        <w:pStyle w:val="ListParagraph"/>
        <w:numPr>
          <w:ilvl w:val="0"/>
          <w:numId w:val="2"/>
        </w:numPr>
        <w:rPr>
          <w:i/>
          <w:color w:val="A6A6A6" w:themeColor="background1" w:themeShade="A6"/>
        </w:rPr>
      </w:pPr>
      <w:r w:rsidRPr="00156778">
        <w:rPr>
          <w:i/>
          <w:color w:val="A6A6A6" w:themeColor="background1" w:themeShade="A6"/>
        </w:rPr>
        <w:t xml:space="preserve">Reviewer: Line 241– The database isn’t really the source of the information </w:t>
      </w:r>
      <w:proofErr w:type="spellStart"/>
      <w:r w:rsidRPr="00156778">
        <w:rPr>
          <w:i/>
          <w:color w:val="A6A6A6" w:themeColor="background1" w:themeShade="A6"/>
        </w:rPr>
        <w:t>its</w:t>
      </w:r>
      <w:proofErr w:type="spellEnd"/>
      <w:r w:rsidRPr="00156778">
        <w:rPr>
          <w:i/>
          <w:color w:val="A6A6A6" w:themeColor="background1" w:themeShade="A6"/>
        </w:rPr>
        <w:t xml:space="preserve"> the storage mechanism. The source is the survey.</w:t>
      </w:r>
      <w:r w:rsidR="00380443">
        <w:rPr>
          <w:i/>
          <w:color w:val="A6A6A6" w:themeColor="background1" w:themeShade="A6"/>
        </w:rPr>
        <w:br/>
      </w:r>
      <w:r w:rsidR="00380443" w:rsidRPr="00380443">
        <w:rPr>
          <w:color w:val="FF0000"/>
        </w:rPr>
        <w:t>The wording was updated</w:t>
      </w:r>
      <w:r w:rsidR="00380443">
        <w:rPr>
          <w:color w:val="FF0000"/>
        </w:rPr>
        <w:t xml:space="preserve"> to clarify this</w:t>
      </w:r>
      <w:r w:rsidR="00380443" w:rsidRPr="00380443">
        <w:rPr>
          <w:color w:val="FF0000"/>
        </w:rPr>
        <w:t>.</w:t>
      </w:r>
    </w:p>
    <w:p w14:paraId="183A8C46" w14:textId="77777777" w:rsidR="00156778" w:rsidRDefault="00156778" w:rsidP="00156778">
      <w:pPr>
        <w:pStyle w:val="ListParagraph"/>
        <w:ind w:left="770"/>
        <w:rPr>
          <w:i/>
          <w:color w:val="A6A6A6" w:themeColor="background1" w:themeShade="A6"/>
        </w:rPr>
      </w:pPr>
    </w:p>
    <w:p w14:paraId="36F9AF2E" w14:textId="247E316B" w:rsidR="00156778" w:rsidRPr="00156778" w:rsidRDefault="00156778" w:rsidP="00D6767D">
      <w:pPr>
        <w:pStyle w:val="ListParagraph"/>
        <w:numPr>
          <w:ilvl w:val="0"/>
          <w:numId w:val="2"/>
        </w:numPr>
        <w:rPr>
          <w:i/>
          <w:color w:val="A6A6A6" w:themeColor="background1" w:themeShade="A6"/>
        </w:rPr>
      </w:pPr>
      <w:r w:rsidRPr="00156778">
        <w:rPr>
          <w:i/>
          <w:color w:val="A6A6A6" w:themeColor="background1" w:themeShade="A6"/>
        </w:rPr>
        <w:t>Reviewer: Line 271– at least 2 separate trips</w:t>
      </w:r>
    </w:p>
    <w:p w14:paraId="2CB7B600" w14:textId="1D2556BF" w:rsidR="00156778" w:rsidRPr="00380443" w:rsidRDefault="00380443" w:rsidP="00156778">
      <w:pPr>
        <w:pStyle w:val="ListParagraph"/>
        <w:ind w:left="770"/>
        <w:rPr>
          <w:color w:val="FF0000"/>
        </w:rPr>
      </w:pPr>
      <w:r>
        <w:rPr>
          <w:color w:val="FF0000"/>
        </w:rPr>
        <w:t>This is now updated in the text.</w:t>
      </w:r>
    </w:p>
    <w:p w14:paraId="6BC99967" w14:textId="77777777" w:rsidR="00380443" w:rsidRDefault="00380443" w:rsidP="00156778">
      <w:pPr>
        <w:pStyle w:val="ListParagraph"/>
        <w:ind w:left="770"/>
      </w:pPr>
    </w:p>
    <w:p w14:paraId="1710981D" w14:textId="347E3E69" w:rsidR="00156778" w:rsidRPr="00156778" w:rsidRDefault="00156778" w:rsidP="00156778">
      <w:pPr>
        <w:pStyle w:val="ListParagraph"/>
        <w:numPr>
          <w:ilvl w:val="0"/>
          <w:numId w:val="2"/>
        </w:numPr>
      </w:pPr>
      <w:r>
        <w:rPr>
          <w:i/>
          <w:color w:val="A6A6A6" w:themeColor="background1" w:themeShade="A6"/>
        </w:rPr>
        <w:t>R</w:t>
      </w:r>
      <w:r w:rsidRPr="00156778">
        <w:rPr>
          <w:i/>
          <w:color w:val="A6A6A6" w:themeColor="background1" w:themeShade="A6"/>
        </w:rPr>
        <w:t xml:space="preserve">eviewer: Figure 3– Sable Island is missing. </w:t>
      </w:r>
      <w:proofErr w:type="spellStart"/>
      <w:r w:rsidRPr="00156778">
        <w:rPr>
          <w:i/>
          <w:color w:val="A6A6A6" w:themeColor="background1" w:themeShade="A6"/>
        </w:rPr>
        <w:t>Colour</w:t>
      </w:r>
      <w:proofErr w:type="spellEnd"/>
      <w:r w:rsidRPr="00156778">
        <w:rPr>
          <w:i/>
          <w:color w:val="A6A6A6" w:themeColor="background1" w:themeShade="A6"/>
        </w:rPr>
        <w:t xml:space="preserve"> coding by depth grouping would be helpful.</w:t>
      </w:r>
      <w:r>
        <w:rPr>
          <w:i/>
          <w:color w:val="A6A6A6" w:themeColor="background1" w:themeShade="A6"/>
        </w:rPr>
        <w:t xml:space="preserve"> </w:t>
      </w:r>
      <w:r w:rsidRPr="00156778">
        <w:rPr>
          <w:i/>
          <w:color w:val="A6A6A6" w:themeColor="background1" w:themeShade="A6"/>
        </w:rPr>
        <w:t>Table 1– Some explanation of 443-445 is needed.</w:t>
      </w:r>
    </w:p>
    <w:p w14:paraId="5652E0C0" w14:textId="7E653716" w:rsidR="007C1326" w:rsidRDefault="007C1326" w:rsidP="00D6767D">
      <w:pPr>
        <w:pStyle w:val="ListParagraph"/>
        <w:numPr>
          <w:ilvl w:val="0"/>
          <w:numId w:val="2"/>
        </w:numPr>
      </w:pPr>
      <w:r>
        <w:t xml:space="preserve">Table 1 </w:t>
      </w:r>
      <w:r w:rsidR="005B6CE6">
        <w:t xml:space="preserve">(now Table 2) </w:t>
      </w:r>
      <w:r>
        <w:t xml:space="preserve">and Figure 3 were modified, and some text was added to section 2.2 to address the reviewer’s comments about color-coding the strata map by depth, and the mixed depths encountered in strata 443, 444, 445 and 459. The revised map in Figure 3 is inspired </w:t>
      </w:r>
      <w:r w:rsidR="000246B8">
        <w:t>by Figure 1 in Cook and Bundy (2012)</w:t>
      </w:r>
      <w:r w:rsidR="007F6163">
        <w:t xml:space="preserve"> and strata with mixed depths are now clearly identified</w:t>
      </w:r>
      <w:r w:rsidR="000246B8">
        <w:t>.</w:t>
      </w:r>
    </w:p>
    <w:p w14:paraId="077F2764" w14:textId="77777777" w:rsidR="00156778" w:rsidRDefault="00156778" w:rsidP="00156778">
      <w:pPr>
        <w:pStyle w:val="ListParagraph"/>
        <w:ind w:left="770"/>
        <w:rPr>
          <w:i/>
          <w:color w:val="A6A6A6" w:themeColor="background1" w:themeShade="A6"/>
        </w:rPr>
      </w:pPr>
    </w:p>
    <w:p w14:paraId="766034C2" w14:textId="77777777" w:rsidR="00AB0FBB" w:rsidRPr="00AB0FBB" w:rsidRDefault="00156778" w:rsidP="00AB0FBB">
      <w:pPr>
        <w:pStyle w:val="ListParagraph"/>
        <w:numPr>
          <w:ilvl w:val="0"/>
          <w:numId w:val="2"/>
        </w:numPr>
        <w:rPr>
          <w:i/>
          <w:color w:val="A6A6A6" w:themeColor="background1" w:themeShade="A6"/>
        </w:rPr>
      </w:pPr>
      <w:r>
        <w:rPr>
          <w:i/>
          <w:color w:val="A6A6A6" w:themeColor="background1" w:themeShade="A6"/>
        </w:rPr>
        <w:t>R</w:t>
      </w:r>
      <w:r w:rsidRPr="00156778">
        <w:rPr>
          <w:i/>
          <w:color w:val="A6A6A6" w:themeColor="background1" w:themeShade="A6"/>
        </w:rPr>
        <w:t>eviewer: Line 301– Abundance is also captured.</w:t>
      </w:r>
      <w:r w:rsidR="00AB0FBB" w:rsidRPr="00AB0FBB">
        <w:t xml:space="preserve"> </w:t>
      </w:r>
    </w:p>
    <w:p w14:paraId="63D4F28E" w14:textId="6A8C0668" w:rsidR="00AB0FBB" w:rsidRPr="003D6E7F" w:rsidRDefault="003D6E7F" w:rsidP="003D6E7F">
      <w:pPr>
        <w:pStyle w:val="ListParagraph"/>
        <w:ind w:left="770"/>
        <w:rPr>
          <w:color w:val="FF0000"/>
        </w:rPr>
      </w:pPr>
      <w:r w:rsidRPr="003D6E7F">
        <w:rPr>
          <w:color w:val="FF0000"/>
          <w:highlight w:val="yellow"/>
        </w:rPr>
        <w:t>Not sure what the reviewer would like to include here?</w:t>
      </w:r>
    </w:p>
    <w:p w14:paraId="18DEB334" w14:textId="77777777" w:rsidR="003D6E7F" w:rsidRPr="00AB0FBB" w:rsidRDefault="003D6E7F" w:rsidP="00AB0FBB">
      <w:pPr>
        <w:pStyle w:val="ListParagraph"/>
        <w:rPr>
          <w:i/>
          <w:color w:val="A6A6A6" w:themeColor="background1" w:themeShade="A6"/>
        </w:rPr>
      </w:pPr>
    </w:p>
    <w:p w14:paraId="4A82B835" w14:textId="77777777" w:rsidR="00AB0FBB" w:rsidRDefault="00AB0FBB" w:rsidP="00AB0FBB">
      <w:pPr>
        <w:pStyle w:val="ListParagraph"/>
        <w:numPr>
          <w:ilvl w:val="0"/>
          <w:numId w:val="2"/>
        </w:numPr>
      </w:pPr>
      <w:r w:rsidRPr="00AB0FBB">
        <w:rPr>
          <w:i/>
          <w:color w:val="A6A6A6" w:themeColor="background1" w:themeShade="A6"/>
        </w:rPr>
        <w:t xml:space="preserve">Reviewer: Line 313– An important consideration which is not often captured is the move from spring scales to electronic balances, off the top of my head it was early 90s, but would be worth </w:t>
      </w:r>
      <w:r w:rsidRPr="00AB0FBB">
        <w:rPr>
          <w:i/>
          <w:color w:val="A6A6A6" w:themeColor="background1" w:themeShade="A6"/>
        </w:rPr>
        <w:lastRenderedPageBreak/>
        <w:t>noting.</w:t>
      </w:r>
      <w:r>
        <w:rPr>
          <w:i/>
          <w:color w:val="A6A6A6" w:themeColor="background1" w:themeShade="A6"/>
        </w:rPr>
        <w:br/>
      </w:r>
      <w:r w:rsidR="00385AF4">
        <w:t>Two sentences were added to section 2.3 to document the change from spring scales to electronic balances, and how it changed the error structure of weight measurements.</w:t>
      </w:r>
      <w:r>
        <w:t xml:space="preserve"> </w:t>
      </w:r>
    </w:p>
    <w:p w14:paraId="13E1A019" w14:textId="77777777" w:rsidR="00AB0FBB" w:rsidRDefault="00AB0FBB" w:rsidP="00AB0FBB">
      <w:pPr>
        <w:pStyle w:val="ListParagraph"/>
      </w:pPr>
    </w:p>
    <w:p w14:paraId="3F22A073" w14:textId="46CB2419" w:rsidR="0012378C" w:rsidRDefault="00AB0FBB" w:rsidP="00D803C8">
      <w:pPr>
        <w:pStyle w:val="ListParagraph"/>
        <w:numPr>
          <w:ilvl w:val="0"/>
          <w:numId w:val="2"/>
        </w:numPr>
      </w:pPr>
      <w:r>
        <w:rPr>
          <w:i/>
          <w:color w:val="A6A6A6" w:themeColor="background1" w:themeShade="A6"/>
        </w:rPr>
        <w:t xml:space="preserve">Reviewer: </w:t>
      </w:r>
      <w:r w:rsidRPr="00AB0FBB">
        <w:rPr>
          <w:i/>
          <w:color w:val="A6A6A6" w:themeColor="background1" w:themeShade="A6"/>
        </w:rPr>
        <w:t>Line 320– Switch numbers to 200 and 1000 (order of numbers smallest to largest or people wonder if typo).</w:t>
      </w:r>
      <w:r>
        <w:t xml:space="preserve"> </w:t>
      </w:r>
      <w:r>
        <w:br/>
      </w:r>
      <w:r w:rsidR="00D6767D">
        <w:t xml:space="preserve">Table 2 </w:t>
      </w:r>
      <w:r w:rsidR="005B6CE6">
        <w:t xml:space="preserve">(now Table 3) </w:t>
      </w:r>
      <w:r w:rsidR="00D6767D">
        <w:t>was changed so that category LI is described as “between 200 and 1000 catch records”</w:t>
      </w:r>
      <w:r w:rsidR="003D0093">
        <w:t>.</w:t>
      </w:r>
      <w:r>
        <w:t xml:space="preserve"> Stratum areas in square kilometers in Tables 4 to 6 (now Tables 5 to 7) were rounded to the nearest integer.</w:t>
      </w:r>
    </w:p>
    <w:p w14:paraId="26856DD9" w14:textId="77777777" w:rsidR="00AB0FBB" w:rsidRPr="00AB0FBB" w:rsidRDefault="00AB0FBB" w:rsidP="00AB0FBB">
      <w:pPr>
        <w:pStyle w:val="ListParagraph"/>
        <w:ind w:left="770"/>
      </w:pPr>
    </w:p>
    <w:p w14:paraId="6B804299" w14:textId="07DF8F34" w:rsidR="00073318" w:rsidRDefault="00AB0FBB" w:rsidP="00971E39">
      <w:pPr>
        <w:pStyle w:val="ListParagraph"/>
        <w:numPr>
          <w:ilvl w:val="0"/>
          <w:numId w:val="2"/>
        </w:numPr>
      </w:pPr>
      <w:r w:rsidRPr="00AB0FBB">
        <w:rPr>
          <w:i/>
          <w:color w:val="A6A6A6" w:themeColor="background1" w:themeShade="A6"/>
        </w:rPr>
        <w:t>Line 333– type=1.</w:t>
      </w:r>
      <w:r w:rsidRPr="00AB0FBB">
        <w:rPr>
          <w:rFonts w:ascii="Utopia-Regular" w:hAnsi="Utopia-Regular" w:cs="Utopia-Regular"/>
          <w:sz w:val="20"/>
          <w:szCs w:val="20"/>
        </w:rPr>
        <w:br/>
      </w:r>
      <w:r w:rsidR="00073318" w:rsidRPr="00073318">
        <w:t xml:space="preserve">Added </w:t>
      </w:r>
      <w:r w:rsidR="00073318">
        <w:t xml:space="preserve">“type=1” in the sentence about using representative tows </w:t>
      </w:r>
      <w:r w:rsidR="00073318" w:rsidRPr="00073318">
        <w:t>in section 2.4</w:t>
      </w:r>
      <w:r w:rsidR="00073318">
        <w:t>.</w:t>
      </w:r>
    </w:p>
    <w:p w14:paraId="55189D13" w14:textId="77777777" w:rsidR="00AB0FBB" w:rsidRDefault="00AB0FBB" w:rsidP="00AB0FBB">
      <w:pPr>
        <w:pStyle w:val="ListParagraph"/>
        <w:ind w:left="770"/>
        <w:rPr>
          <w:i/>
          <w:color w:val="A6A6A6" w:themeColor="background1" w:themeShade="A6"/>
        </w:rPr>
      </w:pPr>
    </w:p>
    <w:p w14:paraId="458184D1" w14:textId="0D84BAFB" w:rsidR="00AB0FBB" w:rsidRPr="00AB0FBB" w:rsidRDefault="00AB0FBB" w:rsidP="00F62837">
      <w:pPr>
        <w:pStyle w:val="ListParagraph"/>
        <w:numPr>
          <w:ilvl w:val="0"/>
          <w:numId w:val="2"/>
        </w:numPr>
        <w:rPr>
          <w:i/>
          <w:color w:val="A6A6A6" w:themeColor="background1" w:themeShade="A6"/>
        </w:rPr>
      </w:pPr>
      <w:r w:rsidRPr="00AB0FBB">
        <w:rPr>
          <w:i/>
          <w:color w:val="A6A6A6" w:themeColor="background1" w:themeShade="A6"/>
        </w:rPr>
        <w:t xml:space="preserve">Reviewer: Line 335– So no correction factors? Not even for gear type with different wing spread and hence different trawlable units? I recommend using the wing </w:t>
      </w:r>
      <w:proofErr w:type="spellStart"/>
      <w:r w:rsidRPr="00AB0FBB">
        <w:rPr>
          <w:i/>
          <w:color w:val="A6A6A6" w:themeColor="background1" w:themeShade="A6"/>
        </w:rPr>
        <w:t>spreadhdifferences</w:t>
      </w:r>
      <w:proofErr w:type="spellEnd"/>
      <w:r w:rsidRPr="00AB0FBB">
        <w:rPr>
          <w:i/>
          <w:color w:val="A6A6A6" w:themeColor="background1" w:themeShade="A6"/>
        </w:rPr>
        <w:t>. I assume you are converting all densities to biomass or abundance per km2 as you present all strata areas as suck so the wing spread is important to mention.</w:t>
      </w:r>
      <w:r w:rsidR="00295FB4">
        <w:rPr>
          <w:i/>
          <w:color w:val="A6A6A6" w:themeColor="background1" w:themeShade="A6"/>
        </w:rPr>
        <w:br/>
      </w:r>
      <w:r w:rsidR="00055796" w:rsidRPr="00055796">
        <w:rPr>
          <w:i/>
          <w:color w:val="C45911" w:themeColor="accent2" w:themeShade="BF"/>
          <w:highlight w:val="yellow"/>
        </w:rPr>
        <w:t xml:space="preserve"> </w:t>
      </w:r>
      <w:r w:rsidR="00295FB4">
        <w:rPr>
          <w:i/>
          <w:color w:val="C45911" w:themeColor="accent2" w:themeShade="BF"/>
          <w:highlight w:val="yellow"/>
        </w:rPr>
        <w:t xml:space="preserve">here we could describe perhaps the comparison that </w:t>
      </w:r>
      <w:r w:rsidR="00055796" w:rsidRPr="00055796">
        <w:rPr>
          <w:i/>
          <w:color w:val="C45911" w:themeColor="accent2" w:themeShade="BF"/>
          <w:highlight w:val="yellow"/>
        </w:rPr>
        <w:t>Catriona made with the RV survey</w:t>
      </w:r>
      <w:r w:rsidR="00295FB4">
        <w:rPr>
          <w:i/>
          <w:color w:val="C45911" w:themeColor="accent2" w:themeShade="BF"/>
          <w:highlight w:val="yellow"/>
        </w:rPr>
        <w:t xml:space="preserve"> outputs to guarantee that values presented were calculated properly</w:t>
      </w:r>
      <w:r w:rsidR="00055796" w:rsidRPr="00055796">
        <w:rPr>
          <w:i/>
          <w:color w:val="C45911" w:themeColor="accent2" w:themeShade="BF"/>
          <w:highlight w:val="yellow"/>
        </w:rPr>
        <w:t>?</w:t>
      </w:r>
    </w:p>
    <w:p w14:paraId="594F85E9" w14:textId="77777777" w:rsidR="00AB0FBB" w:rsidRDefault="00AB0FBB" w:rsidP="00AB0FBB">
      <w:pPr>
        <w:pStyle w:val="ListParagraph"/>
        <w:ind w:left="770"/>
      </w:pPr>
    </w:p>
    <w:p w14:paraId="3287DB1F" w14:textId="73BA4D32" w:rsidR="00EA6D43" w:rsidRDefault="00AB0FBB" w:rsidP="00E94210">
      <w:pPr>
        <w:pStyle w:val="ListParagraph"/>
        <w:numPr>
          <w:ilvl w:val="0"/>
          <w:numId w:val="2"/>
        </w:numPr>
      </w:pPr>
      <w:r w:rsidRPr="00AB0FBB">
        <w:rPr>
          <w:i/>
          <w:color w:val="A6A6A6" w:themeColor="background1" w:themeShade="A6"/>
        </w:rPr>
        <w:t>Reviewer: Line 351– Stratified mean biomass. Should be using bootstrapped CI’s, standard normal theory does not work for these types of surveys (Smith 1997).</w:t>
      </w:r>
      <w:r>
        <w:rPr>
          <w:i/>
          <w:color w:val="A6A6A6" w:themeColor="background1" w:themeShade="A6"/>
        </w:rPr>
        <w:t xml:space="preserve"> </w:t>
      </w:r>
      <w:r w:rsidR="00EA6D43">
        <w:t xml:space="preserve">The fact that </w:t>
      </w:r>
      <w:r w:rsidR="00EA6D43" w:rsidRPr="00EA6D43">
        <w:t>figure Types C, D, E and F</w:t>
      </w:r>
      <w:r w:rsidR="00EA6D43">
        <w:t xml:space="preserve"> are for </w:t>
      </w:r>
      <w:r w:rsidR="00EA6D43" w:rsidRPr="00EA6D43">
        <w:t xml:space="preserve">Category LF </w:t>
      </w:r>
      <w:r w:rsidR="00EA6D43">
        <w:t>species was added in section 2.5</w:t>
      </w:r>
      <w:r w:rsidR="00EA6D43" w:rsidRPr="00EA6D43">
        <w:t>.</w:t>
      </w:r>
    </w:p>
    <w:p w14:paraId="371B2419" w14:textId="77777777" w:rsidR="00AB0FBB" w:rsidRDefault="00AB0FBB" w:rsidP="00AB0FBB">
      <w:pPr>
        <w:pStyle w:val="ListParagraph"/>
        <w:ind w:left="770"/>
      </w:pPr>
    </w:p>
    <w:p w14:paraId="5327E543" w14:textId="5341F3E5" w:rsidR="00AB0FBB" w:rsidRDefault="00AB0FBB" w:rsidP="00CA3DBA">
      <w:pPr>
        <w:pStyle w:val="ListParagraph"/>
        <w:numPr>
          <w:ilvl w:val="0"/>
          <w:numId w:val="2"/>
        </w:numPr>
        <w:autoSpaceDE w:val="0"/>
        <w:autoSpaceDN w:val="0"/>
        <w:adjustRightInd w:val="0"/>
        <w:spacing w:after="0" w:line="240" w:lineRule="auto"/>
      </w:pPr>
      <w:r w:rsidRPr="000E3C50">
        <w:rPr>
          <w:i/>
          <w:color w:val="A6A6A6" w:themeColor="background1" w:themeShade="A6"/>
        </w:rPr>
        <w:t>Reviewer: Line 374–More details on the Perry and Smith 1994 analyses / plots is needed. No many are familiar with this (although that disappoints me).</w:t>
      </w:r>
      <w:r w:rsidRPr="000E3C50">
        <w:rPr>
          <w:i/>
          <w:color w:val="A6A6A6" w:themeColor="background1" w:themeShade="A6"/>
        </w:rPr>
        <w:br/>
      </w:r>
      <w:r w:rsidR="00073318" w:rsidRPr="00073318">
        <w:t xml:space="preserve">We now cite the paper by Smith (1997) and note in the text that are estimates could be overestimates of the true stratified variance. We also note that negative estimates are presented as </w:t>
      </w:r>
      <w:proofErr w:type="spellStart"/>
      <w:r w:rsidR="00073318" w:rsidRPr="00073318">
        <w:t>zeros.</w:t>
      </w:r>
      <w:r w:rsidRPr="00A24865">
        <w:t>An</w:t>
      </w:r>
      <w:proofErr w:type="spellEnd"/>
      <w:r w:rsidRPr="00A24865">
        <w:t xml:space="preserve"> additional sentence was added to section 2.4.6</w:t>
      </w:r>
      <w:r>
        <w:t xml:space="preserve"> to provide more details about the Perry and Smith plots. However, for brevity, we decided not to repeat the equations appearing in Perry and Smith (1994).</w:t>
      </w:r>
    </w:p>
    <w:p w14:paraId="67F48A61" w14:textId="77777777" w:rsidR="00AB0FBB" w:rsidRPr="00AB0FBB" w:rsidRDefault="00AB0FBB" w:rsidP="00AB0FBB">
      <w:pPr>
        <w:pStyle w:val="ListParagraph"/>
        <w:rPr>
          <w:i/>
          <w:color w:val="A6A6A6" w:themeColor="background1" w:themeShade="A6"/>
        </w:rPr>
      </w:pPr>
    </w:p>
    <w:p w14:paraId="40DBC844" w14:textId="3A7A8F3E" w:rsidR="00AB0FBB" w:rsidRPr="00055796" w:rsidRDefault="00AB0FBB" w:rsidP="006B4864">
      <w:pPr>
        <w:pStyle w:val="ListParagraph"/>
        <w:numPr>
          <w:ilvl w:val="0"/>
          <w:numId w:val="2"/>
        </w:numPr>
        <w:autoSpaceDE w:val="0"/>
        <w:autoSpaceDN w:val="0"/>
        <w:adjustRightInd w:val="0"/>
        <w:spacing w:after="0" w:line="240" w:lineRule="auto"/>
        <w:rPr>
          <w:i/>
          <w:color w:val="C45911" w:themeColor="accent2" w:themeShade="BF"/>
          <w:highlight w:val="yellow"/>
        </w:rPr>
      </w:pPr>
      <w:r w:rsidRPr="00AB0FBB">
        <w:rPr>
          <w:i/>
          <w:color w:val="A6A6A6" w:themeColor="background1" w:themeShade="A6"/>
        </w:rPr>
        <w:t>Reviewer: Line 381– Total abundance was not defined above, only biomass.</w:t>
      </w:r>
      <w:r w:rsidR="00055796">
        <w:rPr>
          <w:i/>
          <w:color w:val="A6A6A6" w:themeColor="background1" w:themeShade="A6"/>
        </w:rPr>
        <w:br/>
      </w:r>
      <w:r w:rsidR="00055796" w:rsidRPr="00055796">
        <w:rPr>
          <w:i/>
          <w:color w:val="C45911" w:themeColor="accent2" w:themeShade="BF"/>
          <w:highlight w:val="yellow"/>
        </w:rPr>
        <w:t xml:space="preserve">I think Mariano also brought this up – should we just delete “defined above” or include a definition </w:t>
      </w:r>
      <w:r w:rsidR="00055796">
        <w:rPr>
          <w:i/>
          <w:color w:val="C45911" w:themeColor="accent2" w:themeShade="BF"/>
          <w:highlight w:val="yellow"/>
        </w:rPr>
        <w:t xml:space="preserve">of abundance? </w:t>
      </w:r>
      <w:r w:rsidR="00055796" w:rsidRPr="00055796">
        <w:rPr>
          <w:i/>
          <w:color w:val="C45911" w:themeColor="accent2" w:themeShade="BF"/>
          <w:highlight w:val="yellow"/>
        </w:rPr>
        <w:t xml:space="preserve"> </w:t>
      </w:r>
    </w:p>
    <w:p w14:paraId="18D859B3" w14:textId="77777777" w:rsidR="000E3C50" w:rsidRPr="000E3C50" w:rsidRDefault="000E3C50" w:rsidP="000E3C50">
      <w:pPr>
        <w:pStyle w:val="ListParagraph"/>
        <w:ind w:left="770"/>
      </w:pPr>
    </w:p>
    <w:p w14:paraId="52C27044" w14:textId="34DCE20A" w:rsidR="002D4280" w:rsidRPr="002D4280" w:rsidRDefault="002D4280" w:rsidP="002D4280">
      <w:pPr>
        <w:pStyle w:val="ListParagraph"/>
        <w:numPr>
          <w:ilvl w:val="0"/>
          <w:numId w:val="2"/>
        </w:numPr>
      </w:pPr>
      <w:r w:rsidRPr="00DF5DEC">
        <w:rPr>
          <w:i/>
          <w:color w:val="A6A6A6" w:themeColor="background1" w:themeShade="A6"/>
        </w:rPr>
        <w:t>Reviewer: Line 430– Need to define median abundance, not defined in analyses above.</w:t>
      </w:r>
    </w:p>
    <w:p w14:paraId="4A9EA581" w14:textId="36EB30A7" w:rsidR="00AB0FBB" w:rsidRPr="002D4280" w:rsidRDefault="002D4280" w:rsidP="002D4280">
      <w:pPr>
        <w:pStyle w:val="ListParagraph"/>
        <w:autoSpaceDE w:val="0"/>
        <w:autoSpaceDN w:val="0"/>
        <w:adjustRightInd w:val="0"/>
        <w:spacing w:after="0" w:line="240" w:lineRule="auto"/>
        <w:ind w:left="770"/>
        <w:rPr>
          <w:i/>
          <w:color w:val="C45911" w:themeColor="accent2" w:themeShade="BF"/>
          <w:highlight w:val="yellow"/>
        </w:rPr>
      </w:pPr>
      <w:r w:rsidRPr="002D4280">
        <w:rPr>
          <w:i/>
          <w:color w:val="C45911" w:themeColor="accent2" w:themeShade="BF"/>
          <w:highlight w:val="yellow"/>
        </w:rPr>
        <w:t>same as above?</w:t>
      </w:r>
    </w:p>
    <w:p w14:paraId="5DBCAB54" w14:textId="77777777" w:rsidR="002D4280" w:rsidRPr="002D4280" w:rsidRDefault="002D4280" w:rsidP="002D4280">
      <w:pPr>
        <w:pStyle w:val="ListParagraph"/>
        <w:autoSpaceDE w:val="0"/>
        <w:autoSpaceDN w:val="0"/>
        <w:adjustRightInd w:val="0"/>
        <w:spacing w:after="0" w:line="240" w:lineRule="auto"/>
        <w:ind w:left="770"/>
      </w:pPr>
    </w:p>
    <w:p w14:paraId="25C0AC0B" w14:textId="333A46D8" w:rsidR="00A630C9" w:rsidRDefault="00AB0FBB" w:rsidP="00854741">
      <w:pPr>
        <w:pStyle w:val="ListParagraph"/>
        <w:numPr>
          <w:ilvl w:val="0"/>
          <w:numId w:val="2"/>
        </w:numPr>
        <w:autoSpaceDE w:val="0"/>
        <w:autoSpaceDN w:val="0"/>
        <w:adjustRightInd w:val="0"/>
        <w:spacing w:after="0" w:line="240" w:lineRule="auto"/>
      </w:pPr>
      <w:r w:rsidRPr="00AB0FBB">
        <w:rPr>
          <w:i/>
          <w:color w:val="A6A6A6" w:themeColor="background1" w:themeShade="A6"/>
        </w:rPr>
        <w:t xml:space="preserve">Reviewer: Line 385– Please fix the case on </w:t>
      </w:r>
      <w:proofErr w:type="spellStart"/>
      <w:r w:rsidRPr="00AB0FBB">
        <w:rPr>
          <w:i/>
          <w:color w:val="A6A6A6" w:themeColor="background1" w:themeShade="A6"/>
        </w:rPr>
        <w:t>yhi</w:t>
      </w:r>
      <w:proofErr w:type="spellEnd"/>
      <w:r w:rsidRPr="00AB0FBB">
        <w:rPr>
          <w:i/>
          <w:color w:val="A6A6A6" w:themeColor="background1" w:themeShade="A6"/>
        </w:rPr>
        <w:t xml:space="preserve"> .</w:t>
      </w:r>
      <w:r w:rsidRPr="00AB0FBB">
        <w:rPr>
          <w:i/>
          <w:color w:val="A6A6A6" w:themeColor="background1" w:themeShade="A6"/>
        </w:rPr>
        <w:br/>
      </w:r>
      <w:r w:rsidR="00A630C9">
        <w:t>The density-dependence habitat selection model equation in section 2.4.7 was corrected.</w:t>
      </w:r>
    </w:p>
    <w:p w14:paraId="7D5A1ED7" w14:textId="77777777" w:rsidR="00AB0FBB" w:rsidRDefault="00AB0FBB" w:rsidP="00AB0FBB">
      <w:pPr>
        <w:pStyle w:val="ListParagraph"/>
        <w:ind w:left="770"/>
      </w:pPr>
    </w:p>
    <w:p w14:paraId="4B0A3469" w14:textId="2C7C57DA" w:rsidR="002D4280" w:rsidRPr="002D4280" w:rsidRDefault="00C879D3" w:rsidP="002D4280">
      <w:pPr>
        <w:pStyle w:val="ListParagraph"/>
        <w:numPr>
          <w:ilvl w:val="0"/>
          <w:numId w:val="2"/>
        </w:numPr>
      </w:pPr>
      <w:r w:rsidRPr="00AB0FBB">
        <w:rPr>
          <w:i/>
          <w:color w:val="A6A6A6" w:themeColor="background1" w:themeShade="A6"/>
        </w:rPr>
        <w:t xml:space="preserve">Reviewer: </w:t>
      </w:r>
      <w:r w:rsidRPr="00C879D3">
        <w:rPr>
          <w:i/>
          <w:color w:val="A6A6A6" w:themeColor="background1" w:themeShade="A6"/>
        </w:rPr>
        <w:t xml:space="preserve">Line 399– Probability of </w:t>
      </w:r>
      <w:r w:rsidR="000E3C50" w:rsidRPr="00C879D3">
        <w:rPr>
          <w:i/>
          <w:color w:val="A6A6A6" w:themeColor="background1" w:themeShade="A6"/>
        </w:rPr>
        <w:t>occurrence</w:t>
      </w:r>
      <w:r w:rsidRPr="00C879D3">
        <w:rPr>
          <w:i/>
          <w:color w:val="A6A6A6" w:themeColor="background1" w:themeShade="A6"/>
        </w:rPr>
        <w:t xml:space="preserve"> should be reported as design weighted area occupied.</w:t>
      </w:r>
      <w:r w:rsidR="00055796">
        <w:rPr>
          <w:i/>
          <w:color w:val="A6A6A6" w:themeColor="background1" w:themeShade="A6"/>
        </w:rPr>
        <w:br/>
      </w:r>
      <w:r w:rsidR="002D4280" w:rsidRPr="002D4280">
        <w:rPr>
          <w:i/>
          <w:color w:val="C45911" w:themeColor="accent2" w:themeShade="BF"/>
          <w:highlight w:val="yellow"/>
        </w:rPr>
        <w:lastRenderedPageBreak/>
        <w:t>Not sure what Adam means… it was left as it was</w:t>
      </w:r>
      <w:r w:rsidR="000E3C50">
        <w:rPr>
          <w:i/>
          <w:color w:val="C45911" w:themeColor="accent2" w:themeShade="BF"/>
          <w:highlight w:val="yellow"/>
        </w:rPr>
        <w:t xml:space="preserve"> in the text</w:t>
      </w:r>
      <w:r w:rsidR="002D4280" w:rsidRPr="002D4280">
        <w:rPr>
          <w:i/>
          <w:color w:val="C45911" w:themeColor="accent2" w:themeShade="BF"/>
          <w:highlight w:val="yellow"/>
        </w:rPr>
        <w:t xml:space="preserve">… not sure if we should say something </w:t>
      </w:r>
      <w:r w:rsidR="002D4280">
        <w:rPr>
          <w:i/>
          <w:color w:val="C45911" w:themeColor="accent2" w:themeShade="BF"/>
          <w:highlight w:val="yellow"/>
        </w:rPr>
        <w:t xml:space="preserve">about </w:t>
      </w:r>
      <w:r w:rsidR="002D4280" w:rsidRPr="002D4280">
        <w:rPr>
          <w:i/>
          <w:color w:val="C45911" w:themeColor="accent2" w:themeShade="BF"/>
          <w:highlight w:val="yellow"/>
        </w:rPr>
        <w:t>it?</w:t>
      </w:r>
    </w:p>
    <w:p w14:paraId="6189849F" w14:textId="77777777" w:rsidR="002D4280" w:rsidRPr="002D4280" w:rsidRDefault="002D4280" w:rsidP="002D4280">
      <w:pPr>
        <w:pStyle w:val="ListParagraph"/>
        <w:rPr>
          <w:i/>
          <w:color w:val="A6A6A6" w:themeColor="background1" w:themeShade="A6"/>
        </w:rPr>
      </w:pPr>
    </w:p>
    <w:p w14:paraId="2CF5A616" w14:textId="22C95BC9" w:rsidR="00055796" w:rsidRDefault="00C879D3" w:rsidP="001E4F91">
      <w:pPr>
        <w:pStyle w:val="ListParagraph"/>
        <w:numPr>
          <w:ilvl w:val="0"/>
          <w:numId w:val="2"/>
        </w:numPr>
      </w:pPr>
      <w:r w:rsidRPr="00055796">
        <w:rPr>
          <w:i/>
          <w:color w:val="A6A6A6" w:themeColor="background1" w:themeShade="A6"/>
        </w:rPr>
        <w:t>Reviewer: Line 409– So were these CI’s the bootstrapped? Different from what was reported above in analysis section.</w:t>
      </w:r>
      <w:r>
        <w:t xml:space="preserve"> </w:t>
      </w:r>
      <w:r w:rsidRPr="00055796">
        <w:rPr>
          <w:i/>
          <w:color w:val="A6A6A6" w:themeColor="background1" w:themeShade="A6"/>
        </w:rPr>
        <w:t xml:space="preserve">Reviewer: Line 411– Plus and minus 50% of the SD seems a little strange to me. Perhaps a range of values, like the IQR. </w:t>
      </w:r>
      <w:r w:rsidR="00055796">
        <w:rPr>
          <w:i/>
          <w:color w:val="A6A6A6" w:themeColor="background1" w:themeShade="A6"/>
        </w:rPr>
        <w:br/>
      </w:r>
      <w:r w:rsidR="00055796">
        <w:t>To include some suggestions made by reviewer #3, the figure showing the indices of distribution was modified from the one that appeared in the draft document. It now includes the surveyed area, the design-weighted area of occupancy, D75% and D95%.</w:t>
      </w:r>
    </w:p>
    <w:p w14:paraId="0980354D" w14:textId="77777777" w:rsidR="00C879D3" w:rsidRPr="00055796" w:rsidRDefault="00C879D3" w:rsidP="00055796">
      <w:pPr>
        <w:pStyle w:val="ListParagraph"/>
        <w:ind w:left="770"/>
        <w:rPr>
          <w:i/>
          <w:color w:val="A6A6A6" w:themeColor="background1" w:themeShade="A6"/>
        </w:rPr>
      </w:pPr>
    </w:p>
    <w:p w14:paraId="32449F21" w14:textId="09F45364" w:rsidR="00C879D3" w:rsidRDefault="00C879D3" w:rsidP="00811D7E">
      <w:pPr>
        <w:pStyle w:val="ListParagraph"/>
        <w:numPr>
          <w:ilvl w:val="0"/>
          <w:numId w:val="2"/>
        </w:numPr>
        <w:rPr>
          <w:i/>
          <w:color w:val="A6A6A6" w:themeColor="background1" w:themeShade="A6"/>
        </w:rPr>
      </w:pPr>
      <w:r w:rsidRPr="00C879D3">
        <w:rPr>
          <w:i/>
          <w:color w:val="A6A6A6" w:themeColor="background1" w:themeShade="A6"/>
        </w:rPr>
        <w:t>Reviewer: Line 416 on–What category of species get these plots?</w:t>
      </w:r>
      <w:r w:rsidR="002D4280">
        <w:rPr>
          <w:i/>
          <w:color w:val="A6A6A6" w:themeColor="background1" w:themeShade="A6"/>
        </w:rPr>
        <w:br/>
      </w:r>
      <w:r w:rsidR="002D4280">
        <w:t>Cat</w:t>
      </w:r>
      <w:r w:rsidR="002D4280" w:rsidRPr="002D4280">
        <w:t>egory LF species – this is now updated in the text.</w:t>
      </w:r>
    </w:p>
    <w:p w14:paraId="48DCB667" w14:textId="77777777" w:rsidR="000A39A9" w:rsidRPr="000A39A9" w:rsidRDefault="000A39A9" w:rsidP="000A39A9">
      <w:pPr>
        <w:pStyle w:val="ListParagraph"/>
        <w:rPr>
          <w:rFonts w:ascii="Utopia-Regular" w:hAnsi="Utopia-Regular" w:cs="Utopia-Regular"/>
          <w:sz w:val="20"/>
          <w:szCs w:val="20"/>
        </w:rPr>
      </w:pPr>
    </w:p>
    <w:p w14:paraId="015C3CB7" w14:textId="77777777" w:rsidR="000A39A9" w:rsidRDefault="000A39A9" w:rsidP="000A39A9">
      <w:pPr>
        <w:pStyle w:val="ListParagraph"/>
        <w:numPr>
          <w:ilvl w:val="0"/>
          <w:numId w:val="2"/>
        </w:numPr>
      </w:pPr>
      <w:r w:rsidRPr="00DF5DEC">
        <w:rPr>
          <w:i/>
          <w:color w:val="A6A6A6" w:themeColor="background1" w:themeShade="A6"/>
        </w:rPr>
        <w:t>Reviewer:</w:t>
      </w:r>
      <w:r>
        <w:rPr>
          <w:i/>
          <w:color w:val="A6A6A6" w:themeColor="background1" w:themeShade="A6"/>
        </w:rPr>
        <w:t xml:space="preserve"> </w:t>
      </w:r>
      <w:r w:rsidRPr="000A39A9">
        <w:rPr>
          <w:i/>
          <w:color w:val="A6A6A6" w:themeColor="background1" w:themeShade="A6"/>
        </w:rPr>
        <w:t>Line 484– Did she really use quintiles? I didn’t see the paper, but wanted to check if was spelling.</w:t>
      </w:r>
      <w:r>
        <w:rPr>
          <w:i/>
          <w:color w:val="A6A6A6" w:themeColor="background1" w:themeShade="A6"/>
        </w:rPr>
        <w:br/>
      </w:r>
      <w:r>
        <w:t xml:space="preserve">Line 484, the report by </w:t>
      </w:r>
      <w:proofErr w:type="spellStart"/>
      <w:r w:rsidRPr="0047134F">
        <w:t>Serdynska</w:t>
      </w:r>
      <w:proofErr w:type="spellEnd"/>
      <w:r>
        <w:t xml:space="preserve"> </w:t>
      </w:r>
      <w:r w:rsidRPr="0047134F">
        <w:t>et</w:t>
      </w:r>
      <w:r>
        <w:t xml:space="preserve"> </w:t>
      </w:r>
      <w:r w:rsidRPr="0047134F">
        <w:t>al</w:t>
      </w:r>
      <w:r>
        <w:t>. did use quintiles, and we have also updated the reference as the report was recently published.</w:t>
      </w:r>
    </w:p>
    <w:p w14:paraId="0C540E48" w14:textId="77777777" w:rsidR="000A39A9" w:rsidRDefault="000A39A9" w:rsidP="000A39A9">
      <w:pPr>
        <w:pStyle w:val="ListParagraph"/>
        <w:ind w:left="770"/>
        <w:rPr>
          <w:i/>
          <w:color w:val="A6A6A6" w:themeColor="background1" w:themeShade="A6"/>
        </w:rPr>
      </w:pPr>
    </w:p>
    <w:p w14:paraId="21803DC0" w14:textId="6A4D7F53" w:rsidR="000A39A9" w:rsidRPr="000A39A9" w:rsidRDefault="000A39A9" w:rsidP="000A39A9">
      <w:pPr>
        <w:pStyle w:val="ListParagraph"/>
        <w:numPr>
          <w:ilvl w:val="0"/>
          <w:numId w:val="2"/>
        </w:numPr>
        <w:rPr>
          <w:i/>
          <w:color w:val="A6A6A6" w:themeColor="background1" w:themeShade="A6"/>
        </w:rPr>
      </w:pPr>
      <w:r w:rsidRPr="00DF5DEC">
        <w:rPr>
          <w:i/>
          <w:color w:val="A6A6A6" w:themeColor="background1" w:themeShade="A6"/>
        </w:rPr>
        <w:t>Reviewer:</w:t>
      </w:r>
      <w:r>
        <w:rPr>
          <w:i/>
          <w:color w:val="A6A6A6" w:themeColor="background1" w:themeShade="A6"/>
        </w:rPr>
        <w:t xml:space="preserve"> </w:t>
      </w:r>
      <w:proofErr w:type="spellStart"/>
      <w:r w:rsidRPr="000A39A9">
        <w:rPr>
          <w:i/>
          <w:color w:val="A6A6A6" w:themeColor="background1" w:themeShade="A6"/>
        </w:rPr>
        <w:t>IDWmaps</w:t>
      </w:r>
      <w:proofErr w:type="spellEnd"/>
      <w:r w:rsidRPr="000A39A9">
        <w:rPr>
          <w:i/>
          <w:color w:val="A6A6A6" w:themeColor="background1" w:themeShade="A6"/>
        </w:rPr>
        <w:t>– In caption describe what P(occ) represents.</w:t>
      </w:r>
    </w:p>
    <w:p w14:paraId="3EF747F7" w14:textId="3D929E25" w:rsidR="00DF5DEC" w:rsidRDefault="00DF5DEC" w:rsidP="000A39A9">
      <w:pPr>
        <w:pStyle w:val="ListParagraph"/>
        <w:ind w:left="770"/>
      </w:pPr>
      <w:r w:rsidRPr="00C879D3">
        <w:t>The caption for IDW figures now describes what P(occ) represents. Note that P(occ) is also described in section 2.5.1.</w:t>
      </w:r>
    </w:p>
    <w:p w14:paraId="466E6377" w14:textId="77777777" w:rsidR="000A39A9" w:rsidRPr="000A39A9" w:rsidRDefault="000A39A9" w:rsidP="000A39A9">
      <w:pPr>
        <w:pStyle w:val="ListParagraph"/>
        <w:ind w:left="770"/>
      </w:pPr>
    </w:p>
    <w:p w14:paraId="12DE0B2F" w14:textId="2AB2C091" w:rsidR="00DF5DEC" w:rsidRPr="000A39A9" w:rsidRDefault="000A39A9" w:rsidP="000A39A9">
      <w:pPr>
        <w:pStyle w:val="ListParagraph"/>
        <w:numPr>
          <w:ilvl w:val="0"/>
          <w:numId w:val="2"/>
        </w:numPr>
        <w:rPr>
          <w:i/>
          <w:color w:val="A6A6A6" w:themeColor="background1" w:themeShade="A6"/>
        </w:rPr>
      </w:pPr>
      <w:r w:rsidRPr="00DF5DEC">
        <w:rPr>
          <w:i/>
          <w:color w:val="A6A6A6" w:themeColor="background1" w:themeShade="A6"/>
        </w:rPr>
        <w:t>Reviewer:</w:t>
      </w:r>
      <w:r>
        <w:rPr>
          <w:i/>
          <w:color w:val="A6A6A6" w:themeColor="background1" w:themeShade="A6"/>
        </w:rPr>
        <w:t xml:space="preserve"> </w:t>
      </w:r>
      <w:r w:rsidRPr="000A39A9">
        <w:rPr>
          <w:i/>
          <w:color w:val="A6A6A6" w:themeColor="background1" w:themeShade="A6"/>
        </w:rPr>
        <w:t xml:space="preserve">Range by year plots– I assume </w:t>
      </w:r>
      <w:proofErr w:type="spellStart"/>
      <w:r w:rsidRPr="000A39A9">
        <w:rPr>
          <w:i/>
          <w:color w:val="A6A6A6" w:themeColor="background1" w:themeShade="A6"/>
        </w:rPr>
        <w:t>its</w:t>
      </w:r>
      <w:proofErr w:type="spellEnd"/>
      <w:r w:rsidRPr="000A39A9">
        <w:rPr>
          <w:i/>
          <w:color w:val="A6A6A6" w:themeColor="background1" w:themeShade="A6"/>
        </w:rPr>
        <w:t xml:space="preserve"> a loess smoother, pls include in caption. </w:t>
      </w:r>
      <w:r w:rsidRPr="000A39A9">
        <w:rPr>
          <w:i/>
          <w:color w:val="A6A6A6" w:themeColor="background1" w:themeShade="A6"/>
        </w:rPr>
        <w:br/>
      </w:r>
      <w:r w:rsidR="00DF5DEC" w:rsidRPr="000A39A9">
        <w:t>The caption for the temporal evolution of distribution indices now describes the loess smoother. Note that this is also described in section 2.5.2.</w:t>
      </w:r>
    </w:p>
    <w:p w14:paraId="563FC372" w14:textId="77777777" w:rsidR="000A39A9" w:rsidRDefault="000A39A9" w:rsidP="000A39A9">
      <w:pPr>
        <w:pStyle w:val="ListParagraph"/>
      </w:pPr>
    </w:p>
    <w:p w14:paraId="163531E7" w14:textId="0974B02B" w:rsidR="000A39A9" w:rsidRDefault="000A39A9" w:rsidP="009B2D4C">
      <w:pPr>
        <w:pStyle w:val="ListParagraph"/>
        <w:numPr>
          <w:ilvl w:val="0"/>
          <w:numId w:val="2"/>
        </w:numPr>
      </w:pPr>
      <w:r w:rsidRPr="000A39A9">
        <w:rPr>
          <w:i/>
          <w:color w:val="A6A6A6" w:themeColor="background1" w:themeShade="A6"/>
        </w:rPr>
        <w:t>Reviewer: Condition plots– Lots of lines going on in these plots, need to describe in the caption what they represent. I would suggest changing the data series to type = ’p’ to remove at least one of the sets of</w:t>
      </w:r>
      <w:r>
        <w:rPr>
          <w:i/>
          <w:color w:val="A6A6A6" w:themeColor="background1" w:themeShade="A6"/>
        </w:rPr>
        <w:t xml:space="preserve"> </w:t>
      </w:r>
      <w:r w:rsidRPr="000A39A9">
        <w:rPr>
          <w:i/>
          <w:color w:val="A6A6A6" w:themeColor="background1" w:themeShade="A6"/>
        </w:rPr>
        <w:t>lines.</w:t>
      </w:r>
    </w:p>
    <w:p w14:paraId="6EF2A6A8" w14:textId="16E2CF3E" w:rsidR="00AF4214" w:rsidRDefault="00AF4214" w:rsidP="000A39A9">
      <w:pPr>
        <w:pStyle w:val="ListParagraph"/>
        <w:ind w:left="770"/>
      </w:pPr>
      <w:r>
        <w:t>The condition plots were modified based on the reviewer’s comments, and are now clearer. The figure captions now describe all aspects of the plot.</w:t>
      </w:r>
    </w:p>
    <w:p w14:paraId="20AC89DF" w14:textId="77777777" w:rsidR="00477E9B" w:rsidRPr="000A39A9" w:rsidRDefault="00477E9B" w:rsidP="00477E9B">
      <w:pPr>
        <w:pStyle w:val="ListParagraph"/>
        <w:ind w:left="770"/>
        <w:rPr>
          <w:i/>
          <w:color w:val="AEAAAA" w:themeColor="background2" w:themeShade="BF"/>
        </w:rPr>
      </w:pPr>
    </w:p>
    <w:p w14:paraId="742E9158" w14:textId="25ED0A2D" w:rsidR="000A39A9" w:rsidRPr="000A39A9" w:rsidRDefault="000A39A9" w:rsidP="00F87697">
      <w:pPr>
        <w:pStyle w:val="ListParagraph"/>
        <w:numPr>
          <w:ilvl w:val="0"/>
          <w:numId w:val="2"/>
        </w:numPr>
        <w:rPr>
          <w:i/>
          <w:color w:val="AEAAAA" w:themeColor="background2" w:themeShade="BF"/>
        </w:rPr>
      </w:pPr>
      <w:r w:rsidRPr="000A39A9">
        <w:rPr>
          <w:i/>
          <w:color w:val="A6A6A6" w:themeColor="background1" w:themeShade="A6"/>
        </w:rPr>
        <w:t xml:space="preserve">Reviewer: </w:t>
      </w:r>
      <w:r w:rsidRPr="000A39A9">
        <w:rPr>
          <w:i/>
          <w:color w:val="AEAAAA" w:themeColor="background2" w:themeShade="BF"/>
        </w:rPr>
        <w:t>Perry and Smith plots– I think you have these lines labelled incorrectly. The Depth, Temperature and Salinity lines should not vary by species, the catch weighted lines will vary. The solid black lines labelled ’Catch’ are constant across species whereas the dashed lines vary. Also it is useful to show where the maximum difference between catch and sampled. Hate to be that guy, but I really like Figure 55 https://publications.gc.ca/collections/collection_2013/mpo-dfo/Fs70-5-2013-024-eng.pdf, shows the time series of habitat sampled, selected and where the</w:t>
      </w:r>
    </w:p>
    <w:p w14:paraId="6DF07011" w14:textId="6A1EBDDD" w:rsidR="007F6163" w:rsidRDefault="000A39A9" w:rsidP="000A39A9">
      <w:pPr>
        <w:pStyle w:val="ListParagraph"/>
        <w:ind w:left="770"/>
      </w:pPr>
      <w:r>
        <w:rPr>
          <w:i/>
          <w:color w:val="AEAAAA" w:themeColor="background2" w:themeShade="BF"/>
          <w:lang w:val="fr-FR"/>
        </w:rPr>
        <w:t xml:space="preserve">maximum </w:t>
      </w:r>
      <w:proofErr w:type="spellStart"/>
      <w:r>
        <w:rPr>
          <w:i/>
          <w:color w:val="AEAAAA" w:themeColor="background2" w:themeShade="BF"/>
          <w:lang w:val="fr-FR"/>
        </w:rPr>
        <w:t>deviance</w:t>
      </w:r>
      <w:proofErr w:type="spellEnd"/>
      <w:r>
        <w:rPr>
          <w:i/>
          <w:color w:val="AEAAAA" w:themeColor="background2" w:themeShade="BF"/>
          <w:lang w:val="fr-FR"/>
        </w:rPr>
        <w:t xml:space="preserve"> </w:t>
      </w:r>
      <w:proofErr w:type="spellStart"/>
      <w:r>
        <w:rPr>
          <w:i/>
          <w:color w:val="AEAAAA" w:themeColor="background2" w:themeShade="BF"/>
          <w:lang w:val="fr-FR"/>
        </w:rPr>
        <w:t>be</w:t>
      </w:r>
      <w:r w:rsidRPr="000A39A9">
        <w:rPr>
          <w:i/>
          <w:color w:val="AEAAAA" w:themeColor="background2" w:themeShade="BF"/>
          <w:lang w:val="fr-FR"/>
        </w:rPr>
        <w:t>t</w:t>
      </w:r>
      <w:r>
        <w:rPr>
          <w:i/>
          <w:color w:val="AEAAAA" w:themeColor="background2" w:themeShade="BF"/>
          <w:lang w:val="fr-FR"/>
        </w:rPr>
        <w:t>w</w:t>
      </w:r>
      <w:r w:rsidRPr="000A39A9">
        <w:rPr>
          <w:i/>
          <w:color w:val="AEAAAA" w:themeColor="background2" w:themeShade="BF"/>
          <w:lang w:val="fr-FR"/>
        </w:rPr>
        <w:t>een</w:t>
      </w:r>
      <w:proofErr w:type="spellEnd"/>
      <w:r w:rsidRPr="000A39A9">
        <w:rPr>
          <w:i/>
          <w:color w:val="AEAAAA" w:themeColor="background2" w:themeShade="BF"/>
          <w:lang w:val="fr-FR"/>
        </w:rPr>
        <w:t xml:space="preserve"> cumulative distribution </w:t>
      </w:r>
      <w:proofErr w:type="spellStart"/>
      <w:r w:rsidRPr="000A39A9">
        <w:rPr>
          <w:i/>
          <w:color w:val="AEAAAA" w:themeColor="background2" w:themeShade="BF"/>
          <w:lang w:val="fr-FR"/>
        </w:rPr>
        <w:t>curves</w:t>
      </w:r>
      <w:proofErr w:type="spellEnd"/>
      <w:r w:rsidRPr="000A39A9">
        <w:rPr>
          <w:i/>
          <w:color w:val="AEAAAA" w:themeColor="background2" w:themeShade="BF"/>
          <w:lang w:val="fr-FR"/>
        </w:rPr>
        <w:t xml:space="preserve"> </w:t>
      </w:r>
      <w:proofErr w:type="spellStart"/>
      <w:r w:rsidRPr="000A39A9">
        <w:rPr>
          <w:i/>
          <w:color w:val="AEAAAA" w:themeColor="background2" w:themeShade="BF"/>
          <w:lang w:val="fr-FR"/>
        </w:rPr>
        <w:t>occurs</w:t>
      </w:r>
      <w:proofErr w:type="spellEnd"/>
      <w:r w:rsidRPr="000A39A9">
        <w:rPr>
          <w:i/>
          <w:color w:val="AEAAAA" w:themeColor="background2" w:themeShade="BF"/>
          <w:lang w:val="fr-FR"/>
        </w:rPr>
        <w:t xml:space="preserve">. </w:t>
      </w:r>
      <w:r>
        <w:rPr>
          <w:i/>
          <w:color w:val="AEAAAA" w:themeColor="background2" w:themeShade="BF"/>
          <w:lang w:val="fr-FR"/>
        </w:rPr>
        <w:br/>
      </w:r>
      <w:r w:rsidR="007F6163">
        <w:t>The “Perry &amp; Smith plots” (</w:t>
      </w:r>
      <w:r w:rsidR="005B6CE6">
        <w:t>Type E figures in our report</w:t>
      </w:r>
      <w:r w:rsidR="007F6163">
        <w:t xml:space="preserve">), were indeed labelled incorrectly, the survey-level and the species-specific empirical cumulative distributions are now correctly labelled. </w:t>
      </w:r>
      <w:r w:rsidR="005B6CE6">
        <w:t>Additionally the 5</w:t>
      </w:r>
      <w:r w:rsidR="005B6CE6" w:rsidRPr="005B6CE6">
        <w:rPr>
          <w:vertAlign w:val="superscript"/>
        </w:rPr>
        <w:t>th</w:t>
      </w:r>
      <w:r w:rsidR="005B6CE6">
        <w:t>, 25</w:t>
      </w:r>
      <w:r w:rsidR="005B6CE6" w:rsidRPr="005B6CE6">
        <w:rPr>
          <w:vertAlign w:val="superscript"/>
        </w:rPr>
        <w:t>th</w:t>
      </w:r>
      <w:r w:rsidR="005B6CE6">
        <w:t>, 50</w:t>
      </w:r>
      <w:r w:rsidR="005B6CE6" w:rsidRPr="005B6CE6">
        <w:rPr>
          <w:vertAlign w:val="superscript"/>
        </w:rPr>
        <w:t>th</w:t>
      </w:r>
      <w:r w:rsidR="005B6CE6">
        <w:t>, 75</w:t>
      </w:r>
      <w:r w:rsidR="005B6CE6" w:rsidRPr="005B6CE6">
        <w:rPr>
          <w:vertAlign w:val="superscript"/>
        </w:rPr>
        <w:t>th</w:t>
      </w:r>
      <w:r w:rsidR="005B6CE6">
        <w:t xml:space="preserve"> and 95</w:t>
      </w:r>
      <w:r w:rsidR="005B6CE6" w:rsidRPr="005B6CE6">
        <w:rPr>
          <w:vertAlign w:val="superscript"/>
        </w:rPr>
        <w:t>th</w:t>
      </w:r>
      <w:r w:rsidR="005B6CE6">
        <w:t xml:space="preserve"> percentiles are now drawn as lines on the plots.</w:t>
      </w:r>
    </w:p>
    <w:p w14:paraId="05B7F4AC" w14:textId="77777777" w:rsidR="000A39A9" w:rsidRPr="000A39A9" w:rsidRDefault="000A39A9" w:rsidP="000A39A9">
      <w:pPr>
        <w:pStyle w:val="ListParagraph"/>
        <w:ind w:left="770"/>
      </w:pPr>
    </w:p>
    <w:p w14:paraId="3C0831E4" w14:textId="45812011" w:rsidR="00AF4214" w:rsidRDefault="000A39A9" w:rsidP="0060782C">
      <w:pPr>
        <w:pStyle w:val="ListParagraph"/>
        <w:numPr>
          <w:ilvl w:val="0"/>
          <w:numId w:val="2"/>
        </w:numPr>
      </w:pPr>
      <w:r w:rsidRPr="000A39A9">
        <w:rPr>
          <w:i/>
          <w:color w:val="A6A6A6" w:themeColor="background1" w:themeShade="A6"/>
        </w:rPr>
        <w:lastRenderedPageBreak/>
        <w:t xml:space="preserve">Reviewer: </w:t>
      </w:r>
      <w:r w:rsidRPr="000A39A9">
        <w:rPr>
          <w:i/>
          <w:color w:val="AEAAAA" w:themeColor="background2" w:themeShade="BF"/>
        </w:rPr>
        <w:t>DDHS plots Need to define what the red and black lines represent in these plots.</w:t>
      </w:r>
      <w:r>
        <w:rPr>
          <w:i/>
          <w:color w:val="AEAAAA" w:themeColor="background2" w:themeShade="BF"/>
        </w:rPr>
        <w:br/>
      </w:r>
      <w:r w:rsidR="00AF4214">
        <w:t>The caption of the density-dependent habitat selection plots now defines what the red and black lines represent.</w:t>
      </w:r>
      <w:r w:rsidR="007D5370">
        <w:t xml:space="preserve"> </w:t>
      </w:r>
    </w:p>
    <w:p w14:paraId="61FFBEFF" w14:textId="77777777" w:rsidR="00D6767D" w:rsidRDefault="00D6767D"/>
    <w:sectPr w:rsidR="00D6767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Gomez, Catalina" w:date="2021-12-10T08:09:00Z" w:initials="GC">
    <w:p w14:paraId="7E98476D" w14:textId="77777777" w:rsidR="00C657EA" w:rsidRDefault="00C657EA">
      <w:pPr>
        <w:pStyle w:val="CommentText"/>
      </w:pPr>
      <w:r>
        <w:rPr>
          <w:rStyle w:val="CommentReference"/>
        </w:rPr>
        <w:annotationRef/>
      </w:r>
      <w:r>
        <w:t xml:space="preserve">Although not mandatory, I am happy to insert some we accessibility tags before you send to the library for publication. Also, wondering if we could mention Adam Cook, Mariano Koen-Alonso, and one anonymous reviewer (instead of three reviewers) in the acknowledgments? They provided great comments </w:t>
      </w:r>
      <w:r>
        <w:rPr>
          <w:rFonts w:ascii="Wingdings" w:eastAsia="Wingdings" w:hAnsi="Wingdings" w:cs="Wingdings"/>
        </w:rPr>
        <w:t>J</w:t>
      </w:r>
    </w:p>
  </w:comment>
  <w:comment w:id="4" w:author="Gomez, Catalina" w:date="2021-12-10T09:04:00Z" w:initials="GC">
    <w:p w14:paraId="4A3845BB" w14:textId="4A9C692A" w:rsidR="00414643" w:rsidRDefault="00414643">
      <w:pPr>
        <w:pStyle w:val="CommentText"/>
      </w:pPr>
      <w:r>
        <w:rPr>
          <w:rStyle w:val="CommentReference"/>
        </w:rPr>
        <w:annotationRef/>
      </w:r>
      <w:r>
        <w:t>ICES (2012) Report of the Working Group on the Ecosystem Effects of Fishing Activities (WGECO). 11–18 April 2012, Copenhagen, Denmark. ICES CM 2012/ACOM:26. 192 pp</w:t>
      </w:r>
    </w:p>
  </w:comment>
  <w:comment w:id="5" w:author="Gomez, Catalina" w:date="2021-12-10T09:52:00Z" w:initials="GC">
    <w:p w14:paraId="5AC7CB26" w14:textId="53EB4A1E" w:rsidR="00E034F8" w:rsidRDefault="00E034F8">
      <w:pPr>
        <w:pStyle w:val="CommentText"/>
      </w:pPr>
      <w:r>
        <w:rPr>
          <w:rStyle w:val="CommentReference"/>
        </w:rPr>
        <w:annotationRef/>
      </w:r>
      <w:r>
        <w:t xml:space="preserve">Suggestions – happy to include in Git if you think </w:t>
      </w:r>
      <w:proofErr w:type="spellStart"/>
      <w:r>
        <w:t>its</w:t>
      </w:r>
      <w:proofErr w:type="spellEnd"/>
      <w:r>
        <w:t xml:space="preserve"> appropriate.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E98476D" w15:done="0"/>
  <w15:commentEx w15:paraId="4A3845BB" w15:done="0"/>
  <w15:commentEx w15:paraId="5AC7CB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E98476D" w16cid:durableId="26436170"/>
  <w16cid:commentId w16cid:paraId="4A3845BB" w16cid:durableId="26436171"/>
  <w16cid:commentId w16cid:paraId="5AC7CB26" w16cid:durableId="264361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4F8F2" w14:textId="77777777" w:rsidR="00EE6BB2" w:rsidRDefault="00EE6BB2" w:rsidP="00BB78B5">
      <w:pPr>
        <w:spacing w:after="0" w:line="240" w:lineRule="auto"/>
      </w:pPr>
      <w:r>
        <w:separator/>
      </w:r>
    </w:p>
  </w:endnote>
  <w:endnote w:type="continuationSeparator" w:id="0">
    <w:p w14:paraId="0CFAD24D" w14:textId="77777777" w:rsidR="00EE6BB2" w:rsidRDefault="00EE6BB2" w:rsidP="00BB7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Utopia-Regular">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477272" w14:textId="77777777" w:rsidR="00EE6BB2" w:rsidRDefault="00EE6BB2" w:rsidP="00BB78B5">
      <w:pPr>
        <w:spacing w:after="0" w:line="240" w:lineRule="auto"/>
      </w:pPr>
      <w:r>
        <w:separator/>
      </w:r>
    </w:p>
  </w:footnote>
  <w:footnote w:type="continuationSeparator" w:id="0">
    <w:p w14:paraId="293469FA" w14:textId="77777777" w:rsidR="00EE6BB2" w:rsidRDefault="00EE6BB2" w:rsidP="00BB78B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05316"/>
    <w:multiLevelType w:val="hybridMultilevel"/>
    <w:tmpl w:val="9A9A93D4"/>
    <w:lvl w:ilvl="0" w:tplc="9F2CED9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C1326"/>
    <w:multiLevelType w:val="hybridMultilevel"/>
    <w:tmpl w:val="4F9474A0"/>
    <w:lvl w:ilvl="0" w:tplc="77B49BC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C716AEC"/>
    <w:multiLevelType w:val="hybridMultilevel"/>
    <w:tmpl w:val="AAAE41A8"/>
    <w:lvl w:ilvl="0" w:tplc="3BACC1E4">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FC29A5"/>
    <w:multiLevelType w:val="hybridMultilevel"/>
    <w:tmpl w:val="04D47B7A"/>
    <w:lvl w:ilvl="0" w:tplc="57DCF008">
      <w:start w:val="1"/>
      <w:numFmt w:val="bullet"/>
      <w:lvlText w:val=""/>
      <w:lvlJc w:val="left"/>
      <w:pPr>
        <w:ind w:left="770" w:hanging="360"/>
      </w:pPr>
      <w:rPr>
        <w:rFonts w:ascii="Symbol" w:hAnsi="Symbol" w:hint="default"/>
        <w:color w:val="000000" w:themeColor="text1"/>
      </w:rPr>
    </w:lvl>
    <w:lvl w:ilvl="1" w:tplc="04090003">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E174269"/>
    <w:multiLevelType w:val="hybridMultilevel"/>
    <w:tmpl w:val="8FEA965E"/>
    <w:lvl w:ilvl="0" w:tplc="8786967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omez, Catalina">
    <w15:presenceInfo w15:providerId="AD" w15:userId="S-1-5-21-334392860-1687531001-4089495415-564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241B"/>
    <w:rsid w:val="000246B8"/>
    <w:rsid w:val="000262A3"/>
    <w:rsid w:val="00055796"/>
    <w:rsid w:val="00073318"/>
    <w:rsid w:val="000A12C5"/>
    <w:rsid w:val="000A39A9"/>
    <w:rsid w:val="000C1A6F"/>
    <w:rsid w:val="000C3B89"/>
    <w:rsid w:val="000D1C14"/>
    <w:rsid w:val="000E3C50"/>
    <w:rsid w:val="000F157B"/>
    <w:rsid w:val="0012378C"/>
    <w:rsid w:val="00134669"/>
    <w:rsid w:val="00141E04"/>
    <w:rsid w:val="00156778"/>
    <w:rsid w:val="0017691F"/>
    <w:rsid w:val="001C5EF1"/>
    <w:rsid w:val="00250415"/>
    <w:rsid w:val="00281B63"/>
    <w:rsid w:val="0029287D"/>
    <w:rsid w:val="00295FB4"/>
    <w:rsid w:val="002A589A"/>
    <w:rsid w:val="002D4280"/>
    <w:rsid w:val="002E118F"/>
    <w:rsid w:val="0034248A"/>
    <w:rsid w:val="00350431"/>
    <w:rsid w:val="00380443"/>
    <w:rsid w:val="00385AF4"/>
    <w:rsid w:val="003D0093"/>
    <w:rsid w:val="003D6E7F"/>
    <w:rsid w:val="003E78F8"/>
    <w:rsid w:val="003F62C3"/>
    <w:rsid w:val="00414643"/>
    <w:rsid w:val="0047134F"/>
    <w:rsid w:val="00477E9B"/>
    <w:rsid w:val="004B6681"/>
    <w:rsid w:val="00510249"/>
    <w:rsid w:val="00544255"/>
    <w:rsid w:val="005A5CF9"/>
    <w:rsid w:val="005B6CE6"/>
    <w:rsid w:val="0062619D"/>
    <w:rsid w:val="006426D2"/>
    <w:rsid w:val="0066749B"/>
    <w:rsid w:val="006F373C"/>
    <w:rsid w:val="007461E6"/>
    <w:rsid w:val="00777A96"/>
    <w:rsid w:val="007C1326"/>
    <w:rsid w:val="007D5370"/>
    <w:rsid w:val="007F6163"/>
    <w:rsid w:val="0081241B"/>
    <w:rsid w:val="008841F4"/>
    <w:rsid w:val="008A38B1"/>
    <w:rsid w:val="009528E7"/>
    <w:rsid w:val="00987DA6"/>
    <w:rsid w:val="009B022E"/>
    <w:rsid w:val="009E2889"/>
    <w:rsid w:val="009F1430"/>
    <w:rsid w:val="00A24865"/>
    <w:rsid w:val="00A25F05"/>
    <w:rsid w:val="00A62AF2"/>
    <w:rsid w:val="00A630C9"/>
    <w:rsid w:val="00AB0FBB"/>
    <w:rsid w:val="00AB6C56"/>
    <w:rsid w:val="00AF4214"/>
    <w:rsid w:val="00B03BEC"/>
    <w:rsid w:val="00B168E2"/>
    <w:rsid w:val="00B7753F"/>
    <w:rsid w:val="00BA4869"/>
    <w:rsid w:val="00BB78B5"/>
    <w:rsid w:val="00BC3655"/>
    <w:rsid w:val="00BD1996"/>
    <w:rsid w:val="00BD29B2"/>
    <w:rsid w:val="00C657EA"/>
    <w:rsid w:val="00C879D3"/>
    <w:rsid w:val="00CD32C8"/>
    <w:rsid w:val="00D04751"/>
    <w:rsid w:val="00D3153C"/>
    <w:rsid w:val="00D42816"/>
    <w:rsid w:val="00D6767D"/>
    <w:rsid w:val="00D84408"/>
    <w:rsid w:val="00DA4EA6"/>
    <w:rsid w:val="00DD106E"/>
    <w:rsid w:val="00DD77C8"/>
    <w:rsid w:val="00DF5DEC"/>
    <w:rsid w:val="00DF6D1C"/>
    <w:rsid w:val="00E00EC5"/>
    <w:rsid w:val="00E034F8"/>
    <w:rsid w:val="00E54453"/>
    <w:rsid w:val="00EA6D43"/>
    <w:rsid w:val="00ED1873"/>
    <w:rsid w:val="00EE6BB2"/>
    <w:rsid w:val="00F065B0"/>
    <w:rsid w:val="00F44F21"/>
    <w:rsid w:val="00F60A56"/>
    <w:rsid w:val="00FC3A30"/>
    <w:rsid w:val="00FE199D"/>
    <w:rsid w:val="3A08D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731E426"/>
  <w15:chartTrackingRefBased/>
  <w15:docId w15:val="{704D56B2-AD4B-4074-8FFC-A6454A0A05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67D"/>
    <w:pPr>
      <w:ind w:left="720"/>
      <w:contextualSpacing/>
    </w:pPr>
  </w:style>
  <w:style w:type="character" w:styleId="CommentReference">
    <w:name w:val="annotation reference"/>
    <w:basedOn w:val="DefaultParagraphFont"/>
    <w:uiPriority w:val="99"/>
    <w:semiHidden/>
    <w:unhideWhenUsed/>
    <w:rsid w:val="00C657EA"/>
    <w:rPr>
      <w:sz w:val="16"/>
      <w:szCs w:val="16"/>
    </w:rPr>
  </w:style>
  <w:style w:type="paragraph" w:styleId="CommentText">
    <w:name w:val="annotation text"/>
    <w:basedOn w:val="Normal"/>
    <w:link w:val="CommentTextChar"/>
    <w:uiPriority w:val="99"/>
    <w:semiHidden/>
    <w:unhideWhenUsed/>
    <w:rsid w:val="00C657EA"/>
    <w:pPr>
      <w:spacing w:line="240" w:lineRule="auto"/>
    </w:pPr>
    <w:rPr>
      <w:sz w:val="20"/>
      <w:szCs w:val="20"/>
    </w:rPr>
  </w:style>
  <w:style w:type="character" w:customStyle="1" w:styleId="CommentTextChar">
    <w:name w:val="Comment Text Char"/>
    <w:basedOn w:val="DefaultParagraphFont"/>
    <w:link w:val="CommentText"/>
    <w:uiPriority w:val="99"/>
    <w:semiHidden/>
    <w:rsid w:val="00C657EA"/>
    <w:rPr>
      <w:sz w:val="20"/>
      <w:szCs w:val="20"/>
    </w:rPr>
  </w:style>
  <w:style w:type="paragraph" w:styleId="CommentSubject">
    <w:name w:val="annotation subject"/>
    <w:basedOn w:val="CommentText"/>
    <w:next w:val="CommentText"/>
    <w:link w:val="CommentSubjectChar"/>
    <w:uiPriority w:val="99"/>
    <w:semiHidden/>
    <w:unhideWhenUsed/>
    <w:rsid w:val="00C657EA"/>
    <w:rPr>
      <w:b/>
      <w:bCs/>
    </w:rPr>
  </w:style>
  <w:style w:type="character" w:customStyle="1" w:styleId="CommentSubjectChar">
    <w:name w:val="Comment Subject Char"/>
    <w:basedOn w:val="CommentTextChar"/>
    <w:link w:val="CommentSubject"/>
    <w:uiPriority w:val="99"/>
    <w:semiHidden/>
    <w:rsid w:val="00C657EA"/>
    <w:rPr>
      <w:b/>
      <w:bCs/>
      <w:sz w:val="20"/>
      <w:szCs w:val="20"/>
    </w:rPr>
  </w:style>
  <w:style w:type="paragraph" w:styleId="BalloonText">
    <w:name w:val="Balloon Text"/>
    <w:basedOn w:val="Normal"/>
    <w:link w:val="BalloonTextChar"/>
    <w:uiPriority w:val="99"/>
    <w:semiHidden/>
    <w:unhideWhenUsed/>
    <w:rsid w:val="00C657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657E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4451872">
      <w:bodyDiv w:val="1"/>
      <w:marLeft w:val="0"/>
      <w:marRight w:val="0"/>
      <w:marTop w:val="0"/>
      <w:marBottom w:val="0"/>
      <w:divBdr>
        <w:top w:val="none" w:sz="0" w:space="0" w:color="auto"/>
        <w:left w:val="none" w:sz="0" w:space="0" w:color="auto"/>
        <w:bottom w:val="none" w:sz="0" w:space="0" w:color="auto"/>
        <w:right w:val="none" w:sz="0" w:space="0" w:color="auto"/>
      </w:divBdr>
    </w:div>
    <w:div w:id="948975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D7752-0305-405A-B9D3-AA3B71F458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2770</Words>
  <Characters>15789</Characters>
  <Application>Microsoft Office Word</Application>
  <DocSecurity>4</DocSecurity>
  <Lines>131</Lines>
  <Paragraphs>37</Paragraphs>
  <ScaleCrop>false</ScaleCrop>
  <Company>DFO-MPO</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 Daniel</dc:creator>
  <cp:keywords/>
  <dc:description/>
  <cp:lastModifiedBy>Ricard, Daniel</cp:lastModifiedBy>
  <cp:revision>2</cp:revision>
  <dcterms:created xsi:type="dcterms:W3CDTF">2022-06-02T19:20:00Z</dcterms:created>
  <dcterms:modified xsi:type="dcterms:W3CDTF">2022-06-02T19:20:00Z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fb733f-faef-464c-9b6d-731b56f94973_Enabled">
    <vt:lpwstr>true</vt:lpwstr>
  </property>
  <property fmtid="{D5CDD505-2E9C-101B-9397-08002B2CF9AE}" pid="3" name="MSIP_Label_1bfb733f-faef-464c-9b6d-731b56f94973_SetDate">
    <vt:lpwstr>2021-12-10T12:07:58Z</vt:lpwstr>
  </property>
  <property fmtid="{D5CDD505-2E9C-101B-9397-08002B2CF9AE}" pid="4" name="MSIP_Label_1bfb733f-faef-464c-9b6d-731b56f94973_Method">
    <vt:lpwstr>Standard</vt:lpwstr>
  </property>
  <property fmtid="{D5CDD505-2E9C-101B-9397-08002B2CF9AE}" pid="5" name="MSIP_Label_1bfb733f-faef-464c-9b6d-731b56f94973_Name">
    <vt:lpwstr>Unclass - Non-Classifié</vt:lpwstr>
  </property>
  <property fmtid="{D5CDD505-2E9C-101B-9397-08002B2CF9AE}" pid="6" name="MSIP_Label_1bfb733f-faef-464c-9b6d-731b56f94973_SiteId">
    <vt:lpwstr>1594fdae-a1d9-4405-915d-011467234338</vt:lpwstr>
  </property>
  <property fmtid="{D5CDD505-2E9C-101B-9397-08002B2CF9AE}" pid="7" name="MSIP_Label_1bfb733f-faef-464c-9b6d-731b56f94973_ActionId">
    <vt:lpwstr>397c9618-1661-4350-91d6-08e16d1ab15f</vt:lpwstr>
  </property>
  <property fmtid="{D5CDD505-2E9C-101B-9397-08002B2CF9AE}" pid="8" name="MSIP_Label_1bfb733f-faef-464c-9b6d-731b56f94973_ContentBits">
    <vt:lpwstr>0</vt:lpwstr>
  </property>
</Properties>
</file>